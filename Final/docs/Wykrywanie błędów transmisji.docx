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BC" w:rsidRDefault="009E26DB" w:rsidP="007864C9">
      <w:pPr>
        <w:rPr>
          <w:color w:val="727CA3" w:themeColor="accent1"/>
        </w:rPr>
      </w:pPr>
      <w:r>
        <w:rPr>
          <w:noProof/>
        </w:rPr>
        <w:pict>
          <v:rect id="_x0000_s1033" style="position:absolute;margin-left:0;margin-top:0;width:468pt;height:9in;z-index:251660288;mso-width-percent:1000;mso-height-percent:1000;mso-position-horizontal:center;mso-position-horizontal-relative:margin;mso-position-vertical:center;mso-position-vertical-relative:margin;mso-width-percent:1000;mso-height-percent:1000;mso-width-relative:margin;mso-height-relative:margin;v-text-anchor:middle" o:allowincell="f" filled="f" stroked="f">
            <v:textbox style="mso-next-textbox:#_x0000_s1033">
              <w:txbxContent>
                <w:tbl>
                  <w:tblPr>
                    <w:tblW w:w="5000" w:type="pct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0"/>
                    <w:gridCol w:w="9095"/>
                  </w:tblGrid>
                  <w:tr w:rsidR="007864C9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single" w:sz="6" w:space="0" w:color="9FB8CD"/>
                          <w:left w:val="single" w:sz="6" w:space="0" w:color="9FB8CD"/>
                          <w:bottom w:val="single" w:sz="6" w:space="0" w:color="9FB8CD"/>
                          <w:right w:val="single" w:sz="6" w:space="0" w:color="9FB8CD"/>
                        </w:tcBorders>
                        <w:shd w:val="clear" w:color="auto" w:fill="9FB8CD"/>
                        <w:tcMar>
                          <w:top w:w="360" w:type="dxa"/>
                          <w:bottom w:w="360" w:type="dxa"/>
                        </w:tcMar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FB8CD"/>
                          <w:left w:val="single" w:sz="6" w:space="0" w:color="9FB8CD"/>
                          <w:bottom w:val="single" w:sz="6" w:space="0" w:color="9FB8CD"/>
                          <w:right w:val="single" w:sz="6" w:space="0" w:color="9FB8CD"/>
                        </w:tcBorders>
                        <w:tcMar>
                          <w:top w:w="360" w:type="dxa"/>
                          <w:left w:w="360" w:type="dxa"/>
                          <w:bottom w:w="360" w:type="dxa"/>
                          <w:right w:w="360" w:type="dxa"/>
                        </w:tcMar>
                      </w:tcPr>
                      <w:p w:rsidR="00C73181" w:rsidRPr="00934233" w:rsidRDefault="00C73181" w:rsidP="00934233">
                        <w:pPr>
                          <w:pStyle w:val="Bezodstpw"/>
                          <w:spacing w:line="276" w:lineRule="auto"/>
                          <w:jc w:val="right"/>
                          <w:rPr>
                            <w:rFonts w:ascii="Bookman Old Style" w:eastAsiaTheme="minorEastAsia" w:hAnsi="Bookman Old Style" w:cstheme="minorBidi"/>
                            <w:color w:val="525A7D"/>
                            <w:sz w:val="52"/>
                            <w:szCs w:val="52"/>
                          </w:rPr>
                        </w:pPr>
                        <w:r w:rsidRPr="00934233">
                          <w:rPr>
                            <w:rFonts w:ascii="Bookman Old Style" w:eastAsiaTheme="minorEastAsia" w:hAnsi="Bookman Old Style" w:cstheme="minorBidi"/>
                            <w:color w:val="525A7D"/>
                            <w:sz w:val="52"/>
                            <w:szCs w:val="52"/>
                          </w:rPr>
                          <w:t xml:space="preserve"> </w:t>
                        </w:r>
                        <w:r w:rsidRPr="00934233">
                          <w:rPr>
                            <w:rFonts w:asciiTheme="minorHAnsi" w:eastAsiaTheme="minorEastAsia" w:hAnsiTheme="minorHAnsi" w:cstheme="minorBidi"/>
                            <w:color w:val="9FB8CD"/>
                            <w:spacing w:val="10"/>
                            <w:sz w:val="52"/>
                            <w:szCs w:val="52"/>
                          </w:rPr>
                          <w:sym w:font="Wingdings 3" w:char="F07D"/>
                        </w:r>
                        <w:r w:rsidRPr="00934233">
                          <w:rPr>
                            <w:rFonts w:ascii="Bookman Old Style" w:eastAsiaTheme="minorEastAsia" w:hAnsi="Bookman Old Style" w:cstheme="minorBidi"/>
                            <w:color w:val="auto"/>
                            <w:sz w:val="48"/>
                            <w:szCs w:val="48"/>
                          </w:rPr>
                          <w:t>Wykrywanie błędów transmisji</w:t>
                        </w:r>
                      </w:p>
                      <w:p w:rsidR="00C73181" w:rsidRPr="00934233" w:rsidRDefault="00061C9F" w:rsidP="00934233">
                        <w:pPr>
                          <w:pStyle w:val="Bezodstpw"/>
                          <w:spacing w:line="276" w:lineRule="auto"/>
                          <w:jc w:val="right"/>
                          <w:rPr>
                            <w:rFonts w:ascii="Bookman Old Style" w:hAnsi="Bookman Old Style"/>
                            <w:color w:val="9FB8CD"/>
                            <w:sz w:val="24"/>
                            <w:szCs w:val="24"/>
                          </w:rPr>
                        </w:pPr>
                        <w:r w:rsidRPr="00934233">
                          <w:rPr>
                            <w:rFonts w:ascii="Bookman Old Style" w:hAnsi="Bookman Old Style"/>
                            <w:color w:val="9FB8CD"/>
                            <w:sz w:val="24"/>
                            <w:szCs w:val="24"/>
                          </w:rPr>
                          <w:t xml:space="preserve">     </w:t>
                        </w: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single" w:sz="6" w:space="0" w:color="9FB8CD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9FB8CD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864C9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single" w:sz="6" w:space="0" w:color="AAB0C7"/>
                          <w:left w:val="single" w:sz="6" w:space="0" w:color="AAB0C7"/>
                          <w:bottom w:val="single" w:sz="6" w:space="0" w:color="AAB0C7"/>
                          <w:right w:val="single" w:sz="6" w:space="0" w:color="AAB0C7"/>
                        </w:tcBorders>
                        <w:shd w:val="clear" w:color="auto" w:fill="AAB0C7"/>
                        <w:tcMar>
                          <w:top w:w="144" w:type="dxa"/>
                          <w:bottom w:w="144" w:type="dxa"/>
                        </w:tcMar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B0C7"/>
                          <w:left w:val="single" w:sz="6" w:space="0" w:color="AAB0C7"/>
                          <w:bottom w:val="single" w:sz="6" w:space="0" w:color="AAB0C7"/>
                          <w:right w:val="single" w:sz="6" w:space="0" w:color="AAB0C7"/>
                        </w:tcBorders>
                        <w:tcMar>
                          <w:top w:w="144" w:type="dxa"/>
                          <w:left w:w="144" w:type="dxa"/>
                          <w:bottom w:w="144" w:type="dxa"/>
                          <w:right w:w="144" w:type="dxa"/>
                        </w:tcMar>
                      </w:tcPr>
                      <w:p w:rsidR="00C73181" w:rsidRPr="00934233" w:rsidRDefault="00C73181" w:rsidP="00934233">
                        <w:pPr>
                          <w:pStyle w:val="Bezodstpw"/>
                          <w:jc w:val="right"/>
                          <w:rPr>
                            <w:rFonts w:asciiTheme="minorHAnsi" w:eastAsiaTheme="minorEastAsia" w:hAnsiTheme="minorHAnsi" w:cstheme="minorBidi"/>
                            <w:color w:val="525A7D"/>
                          </w:rPr>
                        </w:pPr>
                        <w:r w:rsidRPr="00934233">
                          <w:rPr>
                            <w:rFonts w:asciiTheme="minorHAnsi" w:eastAsiaTheme="minorEastAsia" w:hAnsiTheme="minorHAnsi" w:cstheme="minorBidi"/>
                            <w:color w:val="525A7D"/>
                          </w:rPr>
                          <w:t>Maciej Nowak 4T3</w:t>
                        </w:r>
                        <w:r w:rsidRPr="00934233">
                          <w:rPr>
                            <w:rFonts w:asciiTheme="minorHAnsi" w:eastAsiaTheme="minorEastAsia" w:hAnsiTheme="minorHAnsi" w:cstheme="minorBidi"/>
                            <w:color w:val="525A7D"/>
                          </w:rPr>
                          <w:br/>
                          <w:t>Sebastian Łuczak 4T3</w:t>
                        </w:r>
                      </w:p>
                      <w:p w:rsidR="00C73181" w:rsidRPr="00934233" w:rsidRDefault="00C73181" w:rsidP="003A0D54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525A7D"/>
                          </w:rPr>
                        </w:pPr>
                        <w:r w:rsidRPr="00934233">
                          <w:rPr>
                            <w:rFonts w:asciiTheme="minorHAnsi" w:eastAsiaTheme="minorEastAsia" w:hAnsiTheme="minorHAnsi" w:cstheme="minorBidi"/>
                            <w:color w:val="525A7D"/>
                          </w:rPr>
                          <w:t xml:space="preserve">Prowadzący: mgr inż. Tomasz Wojciechowski </w:t>
                        </w: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single" w:sz="6" w:space="0" w:color="AAB0C7"/>
                          <w:left w:val="nil"/>
                          <w:bottom w:val="dashed" w:sz="6" w:space="0" w:color="C5D4E1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B0C7"/>
                          <w:left w:val="nil"/>
                          <w:bottom w:val="dashed" w:sz="6" w:space="0" w:color="C5D4E1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single" w:sz="6" w:space="0" w:color="AAB0C7"/>
                          <w:left w:val="nil"/>
                          <w:bottom w:val="dashed" w:sz="6" w:space="0" w:color="C5D4E1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B0C7"/>
                          <w:left w:val="nil"/>
                          <w:bottom w:val="dashed" w:sz="6" w:space="0" w:color="C5D4E1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73181" w:rsidRPr="00934233" w:rsidTr="00934233">
                    <w:trPr>
                      <w:trHeight w:val="245"/>
                      <w:jc w:val="center"/>
                    </w:trPr>
                    <w:tc>
                      <w:tcPr>
                        <w:tcW w:w="360" w:type="dxa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single" w:sz="6" w:space="0" w:color="AAB0C7"/>
                          <w:left w:val="nil"/>
                          <w:bottom w:val="dashed" w:sz="6" w:space="0" w:color="C5D4E1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B0C7"/>
                          <w:left w:val="nil"/>
                          <w:bottom w:val="dashed" w:sz="6" w:space="0" w:color="C5D4E1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single" w:sz="6" w:space="0" w:color="AAB0C7"/>
                          <w:left w:val="nil"/>
                          <w:bottom w:val="dashed" w:sz="6" w:space="0" w:color="C5D4E1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B0C7"/>
                          <w:left w:val="nil"/>
                          <w:bottom w:val="dashed" w:sz="6" w:space="0" w:color="C5D4E1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single" w:sz="6" w:space="0" w:color="AAB0C7"/>
                          <w:left w:val="nil"/>
                          <w:bottom w:val="dashed" w:sz="6" w:space="0" w:color="C5D4E1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B0C7"/>
                          <w:left w:val="nil"/>
                          <w:bottom w:val="dashed" w:sz="6" w:space="0" w:color="C5D4E1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73181" w:rsidRPr="00934233" w:rsidTr="00934233">
                    <w:trPr>
                      <w:jc w:val="center"/>
                    </w:trPr>
                    <w:tc>
                      <w:tcPr>
                        <w:tcW w:w="360" w:type="dxa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dashed" w:sz="6" w:space="0" w:color="C5D4E1"/>
                          <w:left w:val="nil"/>
                          <w:bottom w:val="single" w:sz="6" w:space="0" w:color="AAB0C7"/>
                          <w:right w:val="nil"/>
                        </w:tcBorders>
                      </w:tcPr>
                      <w:p w:rsidR="00C73181" w:rsidRPr="00934233" w:rsidRDefault="00C73181">
                        <w:pPr>
                          <w:pStyle w:val="Bezodstpw"/>
                          <w:rPr>
                            <w:rFonts w:asciiTheme="minorHAnsi" w:eastAsiaTheme="minorEastAsia" w:hAnsiTheme="minorHAnsi" w:cstheme="minorBid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C73181" w:rsidRDefault="00C73181">
                  <w:pPr>
                    <w:pStyle w:val="Nagwekspisutreci"/>
                  </w:pPr>
                  <w:r>
                    <w:t>Spis treści</w:t>
                  </w:r>
                </w:p>
                <w:p w:rsidR="002C7E87" w:rsidRDefault="009E26DB">
                  <w:pPr>
                    <w:pStyle w:val="Spistreci1"/>
                    <w:tabs>
                      <w:tab w:val="left" w:pos="446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r w:rsidRPr="009E26DB">
                    <w:fldChar w:fldCharType="begin"/>
                  </w:r>
                  <w:r w:rsidR="00C73181">
                    <w:instrText xml:space="preserve"> TOC \o "1-3" \h \z \u </w:instrText>
                  </w:r>
                  <w:r w:rsidRPr="009E26DB">
                    <w:fldChar w:fldCharType="separate"/>
                  </w:r>
                  <w:hyperlink w:anchor="_Toc232856967" w:history="1">
                    <w:r w:rsidR="002C7E87" w:rsidRPr="00A63A39">
                      <w:rPr>
                        <w:rStyle w:val="Hipercze"/>
                      </w:rPr>
                      <w:t>1.</w:t>
                    </w:r>
                    <w:r w:rsidR="002C7E87"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="002C7E87" w:rsidRPr="00A63A39">
                      <w:rPr>
                        <w:rStyle w:val="Hipercze"/>
                      </w:rPr>
                      <w:t>Informacje ogólne</w:t>
                    </w:r>
                    <w:r w:rsidR="002C7E87">
                      <w:rPr>
                        <w:webHidden/>
                      </w:rPr>
                      <w:tab/>
                    </w:r>
                    <w:r w:rsidR="002C7E87">
                      <w:rPr>
                        <w:webHidden/>
                      </w:rPr>
                      <w:fldChar w:fldCharType="begin"/>
                    </w:r>
                    <w:r w:rsidR="002C7E87">
                      <w:rPr>
                        <w:webHidden/>
                      </w:rPr>
                      <w:instrText xml:space="preserve"> PAGEREF _Toc232856967 \h </w:instrText>
                    </w:r>
                    <w:r w:rsidR="002C7E87">
                      <w:rPr>
                        <w:webHidden/>
                      </w:rPr>
                    </w:r>
                    <w:r w:rsidR="002C7E87">
                      <w:rPr>
                        <w:webHidden/>
                      </w:rPr>
                      <w:fldChar w:fldCharType="separate"/>
                    </w:r>
                    <w:r w:rsidR="002C7E87">
                      <w:rPr>
                        <w:webHidden/>
                      </w:rPr>
                      <w:t>2</w:t>
                    </w:r>
                    <w:r w:rsidR="002C7E87"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446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68" w:history="1">
                    <w:r w:rsidRPr="00A63A39">
                      <w:rPr>
                        <w:rStyle w:val="Hipercze"/>
                      </w:rPr>
                      <w:t>2.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Wykrywanie błędów transmisji - metoda CRC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_Toc232856968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2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446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69" w:history="1">
                    <w:r w:rsidRPr="00A63A39">
                      <w:rPr>
                        <w:rStyle w:val="Hipercze"/>
                      </w:rPr>
                      <w:t>3.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Opis pakietu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_Toc232856969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2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446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70" w:history="1">
                    <w:r w:rsidRPr="00A63A39">
                      <w:rPr>
                        <w:rStyle w:val="Hipercze"/>
                      </w:rPr>
                      <w:t>4.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Opis raportu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_Toc232856970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3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446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71" w:history="1">
                    <w:r w:rsidRPr="00A63A39">
                      <w:rPr>
                        <w:rStyle w:val="Hipercze"/>
                      </w:rPr>
                      <w:t>5.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Schemat ideowy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_Toc232856971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4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446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72" w:history="1">
                    <w:r w:rsidRPr="00A63A39">
                      <w:rPr>
                        <w:rStyle w:val="Hipercze"/>
                      </w:rPr>
                      <w:t>6.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Implementacyjny schemat układu i połączeń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_Toc232856972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5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73" w:history="1">
                    <w:r w:rsidRPr="00A63A39">
                      <w:rPr>
                        <w:rStyle w:val="Hipercze"/>
                      </w:rPr>
                      <w:t>us.vhd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_Toc232856973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6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74" w:history="1">
                    <w:r w:rsidRPr="00A63A39">
                      <w:rPr>
                        <w:rStyle w:val="Hipercze"/>
                      </w:rPr>
                      <w:t>buforin.vhd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_Toc232856974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6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3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75" w:history="1">
                    <w:r w:rsidRPr="00A63A39">
                      <w:rPr>
                        <w:rStyle w:val="Hipercze"/>
                      </w:rPr>
                      <w:t>flowcontrol.vhd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_Toc232856975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6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76" w:history="1">
                    <w:r w:rsidRPr="00A63A39">
                      <w:rPr>
                        <w:rStyle w:val="Hipercze"/>
                      </w:rPr>
                      <w:t>crccalc.vhd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_Toc232856976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6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77" w:history="1">
                    <w:r w:rsidRPr="00A63A39">
                      <w:rPr>
                        <w:rStyle w:val="Hipercze"/>
                        <w:lang w:eastAsia="pl-PL"/>
                      </w:rPr>
                      <w:t>comparator.vhd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_Toc232856977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7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78" w:history="1">
                    <w:r w:rsidRPr="00A63A39">
                      <w:rPr>
                        <w:rStyle w:val="Hipercze"/>
                      </w:rPr>
                      <w:t>buforout.vhd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_Toc232856978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7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446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79" w:history="1">
                    <w:r w:rsidRPr="00A63A39">
                      <w:rPr>
                        <w:rStyle w:val="Hipercze"/>
                      </w:rPr>
                      <w:t>7.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Opis interfejsu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_Toc232856979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7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80" w:history="1">
                    <w:r w:rsidRPr="00A63A39">
                      <w:rPr>
                        <w:rStyle w:val="Hipercze"/>
                      </w:rPr>
                      <w:t>Wejścia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_Toc232856980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7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81" w:history="1">
                    <w:r w:rsidRPr="00A63A39">
                      <w:rPr>
                        <w:rStyle w:val="Hipercze"/>
                      </w:rPr>
                      <w:t>Wyjścia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_Toc232856981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7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446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82" w:history="1">
                    <w:r w:rsidRPr="00A63A39">
                      <w:rPr>
                        <w:rStyle w:val="Hipercze"/>
                      </w:rPr>
                      <w:t>8.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Sterowanie układem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_Toc232856982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8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83" w:history="1">
                    <w:r w:rsidRPr="00A63A39">
                      <w:rPr>
                        <w:rStyle w:val="Hipercze"/>
                      </w:rPr>
                      <w:t>Opis działania automatu main_fsm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_Toc232856983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8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84" w:history="1">
                    <w:r w:rsidRPr="00A63A39">
                      <w:rPr>
                        <w:rStyle w:val="Hipercze"/>
                      </w:rPr>
                      <w:t>Opis działania automatu flow_fsm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_Toc232856984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9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85" w:history="1">
                    <w:r w:rsidRPr="00A63A39">
                      <w:rPr>
                        <w:rStyle w:val="Hipercze"/>
                      </w:rPr>
                      <w:t>Opis działania automatu proc_fsm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_Toc232856985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9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86" w:history="1">
                    <w:r w:rsidRPr="00A63A39">
                      <w:rPr>
                        <w:rStyle w:val="Hipercze"/>
                      </w:rPr>
                      <w:t>Opis działania automatu calc_fsm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_Toc232856986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9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87" w:history="1">
                    <w:r w:rsidRPr="00A63A39">
                      <w:rPr>
                        <w:rStyle w:val="Hipercze"/>
                      </w:rPr>
                      <w:t>Opis działania automatu bufout_fsm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_Toc232856987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9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446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88" w:history="1">
                    <w:r w:rsidRPr="00A63A39">
                      <w:rPr>
                        <w:rStyle w:val="Hipercze"/>
                      </w:rPr>
                      <w:t>9.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Opis procedury testowej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_Toc232856988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10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662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89" w:history="1">
                    <w:r w:rsidRPr="00A63A39">
                      <w:rPr>
                        <w:rStyle w:val="Hipercze"/>
                      </w:rPr>
                      <w:t>10.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Wyniki syntezy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_Toc232856989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10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662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90" w:history="1">
                    <w:r w:rsidRPr="00A63A39">
                      <w:rPr>
                        <w:rStyle w:val="Hipercze"/>
                      </w:rPr>
                      <w:t>11.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Podsumowanie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_Toc232856990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11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2"/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91" w:history="1">
                    <w:r w:rsidRPr="00A63A39">
                      <w:rPr>
                        <w:rStyle w:val="Hipercze"/>
                      </w:rPr>
                      <w:t>Propozycje ulepszenia/optymalizacji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_Toc232856991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11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2C7E87" w:rsidRDefault="002C7E87">
                  <w:pPr>
                    <w:pStyle w:val="Spistreci1"/>
                    <w:tabs>
                      <w:tab w:val="left" w:pos="662"/>
                    </w:tabs>
                    <w:rPr>
                      <w:rFonts w:asciiTheme="minorHAnsi" w:eastAsiaTheme="minorEastAsia" w:hAnsiTheme="minorHAnsi" w:cstheme="minorBidi"/>
                      <w:smallCaps w:val="0"/>
                      <w:color w:val="auto"/>
                      <w:sz w:val="22"/>
                      <w:szCs w:val="22"/>
                      <w:lang w:eastAsia="pl-PL"/>
                    </w:rPr>
                  </w:pPr>
                  <w:hyperlink w:anchor="_Toc232856992" w:history="1">
                    <w:r w:rsidRPr="00A63A39">
                      <w:rPr>
                        <w:rStyle w:val="Hipercze"/>
                      </w:rPr>
                      <w:t>12.</w:t>
                    </w:r>
                    <w:r>
                      <w:rPr>
                        <w:rFonts w:asciiTheme="minorHAnsi" w:eastAsiaTheme="minorEastAsia" w:hAnsiTheme="minorHAnsi" w:cstheme="minorBidi"/>
                        <w:smallCaps w:val="0"/>
                        <w:color w:val="auto"/>
                        <w:sz w:val="22"/>
                        <w:szCs w:val="22"/>
                        <w:lang w:eastAsia="pl-PL"/>
                      </w:rPr>
                      <w:tab/>
                    </w:r>
                    <w:r w:rsidRPr="00A63A39">
                      <w:rPr>
                        <w:rStyle w:val="Hipercze"/>
                      </w:rPr>
                      <w:t>Literatura i źródła</w:t>
                    </w:r>
                    <w:r>
                      <w:rPr>
                        <w:webHidden/>
                      </w:rPr>
                      <w:tab/>
                    </w:r>
                    <w:r>
                      <w:rPr>
                        <w:webHidden/>
                      </w:rPr>
                      <w:fldChar w:fldCharType="begin"/>
                    </w:r>
                    <w:r>
                      <w:rPr>
                        <w:webHidden/>
                      </w:rPr>
                      <w:instrText xml:space="preserve"> PAGEREF _Toc232856992 \h </w:instrText>
                    </w:r>
                    <w:r>
                      <w:rPr>
                        <w:webHidden/>
                      </w:rPr>
                    </w:r>
                    <w:r>
                      <w:rPr>
                        <w:webHidden/>
                      </w:rPr>
                      <w:fldChar w:fldCharType="separate"/>
                    </w:r>
                    <w:r>
                      <w:rPr>
                        <w:webHidden/>
                      </w:rPr>
                      <w:t>11</w:t>
                    </w:r>
                    <w:r>
                      <w:rPr>
                        <w:webHidden/>
                      </w:rPr>
                      <w:fldChar w:fldCharType="end"/>
                    </w:r>
                  </w:hyperlink>
                </w:p>
                <w:p w:rsidR="00C73181" w:rsidRDefault="009E26DB">
                  <w:r>
                    <w:fldChar w:fldCharType="end"/>
                  </w:r>
                </w:p>
                <w:p w:rsidR="00C73181" w:rsidRDefault="00C73181">
                  <w:pPr>
                    <w:pStyle w:val="Bezodstpw"/>
                  </w:pPr>
                </w:p>
              </w:txbxContent>
            </v:textbox>
            <w10:wrap anchorx="margin" anchory="margin"/>
          </v:rect>
        </w:pict>
      </w:r>
      <w:r w:rsidR="00404645">
        <w:br w:type="page"/>
      </w:r>
    </w:p>
    <w:p w:rsidR="009E26DB" w:rsidRDefault="00AB113A" w:rsidP="007864C9">
      <w:pPr>
        <w:pStyle w:val="Nagwek1"/>
        <w:numPr>
          <w:ilvl w:val="0"/>
          <w:numId w:val="16"/>
        </w:numPr>
        <w:ind w:left="0" w:firstLine="0"/>
      </w:pPr>
      <w:bookmarkStart w:id="0" w:name="_Toc228020228"/>
      <w:bookmarkStart w:id="1" w:name="_Toc232013883"/>
      <w:bookmarkStart w:id="2" w:name="_Toc232538740"/>
      <w:bookmarkStart w:id="3" w:name="_Toc232659382"/>
      <w:bookmarkStart w:id="4" w:name="_Toc232856967"/>
      <w:r>
        <w:t>Informacje ogólne</w:t>
      </w:r>
      <w:bookmarkEnd w:id="0"/>
      <w:bookmarkEnd w:id="1"/>
      <w:bookmarkEnd w:id="2"/>
      <w:bookmarkEnd w:id="3"/>
      <w:bookmarkEnd w:id="4"/>
    </w:p>
    <w:p w:rsidR="00AB113A" w:rsidRDefault="00AB113A" w:rsidP="00AB113A">
      <w:r>
        <w:t xml:space="preserve">Projekt dotyczy wykrywania błędów transmisji za pomocą algorytmu CRC (ang. </w:t>
      </w:r>
      <w:r w:rsidRPr="00404645">
        <w:rPr>
          <w:color w:val="auto"/>
        </w:rPr>
        <w:t xml:space="preserve">Cyclic </w:t>
      </w:r>
      <w:r w:rsidR="00DA76A7" w:rsidRPr="00404645">
        <w:rPr>
          <w:iCs/>
          <w:color w:val="auto"/>
        </w:rPr>
        <w:t xml:space="preserve">Redundancy </w:t>
      </w:r>
      <w:r w:rsidRPr="00404645">
        <w:rPr>
          <w:color w:val="auto"/>
        </w:rPr>
        <w:t>Check</w:t>
      </w:r>
      <w:r>
        <w:t xml:space="preserve">) w implementacji </w:t>
      </w:r>
      <w:r w:rsidR="002A3973">
        <w:t>16</w:t>
      </w:r>
      <w:r>
        <w:t xml:space="preserve">-bitowej. </w:t>
      </w:r>
      <w:r>
        <w:br/>
        <w:t>Przy transmisji danych między płytką laboratoryjną a komputerem posługiwać się będziemy własnym protokołem transmisji.</w:t>
      </w:r>
    </w:p>
    <w:p w:rsidR="007864C9" w:rsidRDefault="007864C9" w:rsidP="007864C9">
      <w:pPr>
        <w:pStyle w:val="Nagwek1"/>
        <w:numPr>
          <w:ilvl w:val="0"/>
          <w:numId w:val="16"/>
        </w:numPr>
        <w:ind w:left="0" w:firstLine="0"/>
      </w:pPr>
      <w:bookmarkStart w:id="5" w:name="_Toc232856968"/>
      <w:r>
        <w:t>Wykrywanie błędów transmisji - metoda CRC</w:t>
      </w:r>
      <w:bookmarkEnd w:id="5"/>
    </w:p>
    <w:p w:rsidR="00190203" w:rsidRDefault="005C0C9E">
      <w:pPr>
        <w:spacing w:after="0"/>
      </w:pPr>
      <w:r w:rsidRPr="009D55DE">
        <w:t xml:space="preserve">Algorytm CRC </w:t>
      </w:r>
      <w:r w:rsidR="002A3973">
        <w:t>16</w:t>
      </w:r>
      <w:r w:rsidRPr="009D55DE">
        <w:t>bit jest stosowany do wyznaczania matematycznych sum kontrolnych dla dowolnych danych</w:t>
      </w:r>
      <w:r w:rsidR="002A3973">
        <w:t xml:space="preserve"> </w:t>
      </w:r>
      <w:r w:rsidRPr="009D55DE">
        <w:t xml:space="preserve">wejściowych. Jest to n-bitowa liczba całkowita określająca poprawność danych ze wzorcem. CRC stosowane jest do zabezpieczania przed błędami plików i przesyłanych danych np. w Internecie. </w:t>
      </w:r>
      <w:r w:rsidRPr="009D55DE">
        <w:br/>
        <w:t>CRC używane w naszym projekcie jest resztą z binarnego dzielenia ciągu danych przez wielomian x</w:t>
      </w:r>
      <w:r w:rsidRPr="009D55DE">
        <w:rPr>
          <w:vertAlign w:val="superscript"/>
        </w:rPr>
        <w:t>16</w:t>
      </w:r>
      <w:r w:rsidRPr="009D55DE">
        <w:t>+x</w:t>
      </w:r>
      <w:r w:rsidRPr="009D55DE">
        <w:rPr>
          <w:vertAlign w:val="superscript"/>
        </w:rPr>
        <w:t>15</w:t>
      </w:r>
      <w:r w:rsidRPr="009D55DE">
        <w:t>+x</w:t>
      </w:r>
      <w:r w:rsidRPr="009D55DE">
        <w:rPr>
          <w:vertAlign w:val="superscript"/>
        </w:rPr>
        <w:t>2</w:t>
      </w:r>
      <w:r w:rsidRPr="009D55DE">
        <w:t>+1 o długości 1</w:t>
      </w:r>
      <w:r w:rsidR="0030567B">
        <w:t>6</w:t>
      </w:r>
      <w:r w:rsidRPr="009D55DE">
        <w:t xml:space="preserve"> bitów.</w:t>
      </w:r>
    </w:p>
    <w:p w:rsidR="005C0C9E" w:rsidRPr="009D55DE" w:rsidRDefault="005C0C9E" w:rsidP="005C0C9E">
      <w:pPr>
        <w:spacing w:after="0" w:line="240" w:lineRule="auto"/>
        <w:rPr>
          <w:color w:val="auto"/>
          <w:lang w:eastAsia="pl-PL"/>
        </w:rPr>
      </w:pPr>
      <w:r w:rsidRPr="009D55DE">
        <w:rPr>
          <w:color w:val="auto"/>
          <w:lang w:eastAsia="pl-PL"/>
        </w:rPr>
        <w:t xml:space="preserve">Wielomian ten zapisywany jest jako liczba całkowita w następujący sposób: </w:t>
      </w:r>
    </w:p>
    <w:p w:rsidR="005C0C9E" w:rsidRPr="009D55DE" w:rsidRDefault="005C0C9E" w:rsidP="005C0C9E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lang w:eastAsia="pl-PL"/>
        </w:rPr>
      </w:pPr>
      <w:r w:rsidRPr="009D55DE">
        <w:rPr>
          <w:color w:val="auto"/>
          <w:lang w:eastAsia="pl-PL"/>
        </w:rPr>
        <w:t xml:space="preserve">jeśli współczynnik przy </w:t>
      </w:r>
      <w:r w:rsidRPr="009D55DE">
        <w:rPr>
          <w:i/>
          <w:iCs/>
          <w:color w:val="auto"/>
          <w:lang w:eastAsia="pl-PL"/>
        </w:rPr>
        <w:t>x</w:t>
      </w:r>
      <w:r w:rsidRPr="009D55DE">
        <w:rPr>
          <w:color w:val="auto"/>
          <w:lang w:eastAsia="pl-PL"/>
        </w:rPr>
        <w:t xml:space="preserve"> w </w:t>
      </w:r>
      <w:r w:rsidRPr="009D55DE">
        <w:rPr>
          <w:i/>
          <w:iCs/>
          <w:color w:val="auto"/>
          <w:lang w:eastAsia="pl-PL"/>
        </w:rPr>
        <w:t>k</w:t>
      </w:r>
      <w:r w:rsidRPr="009D55DE">
        <w:rPr>
          <w:color w:val="auto"/>
          <w:lang w:eastAsia="pl-PL"/>
        </w:rPr>
        <w:t xml:space="preserve">-tej potędze jest równy 1, wówczas ustawiamy bit </w:t>
      </w:r>
      <w:r w:rsidRPr="009D55DE">
        <w:rPr>
          <w:i/>
          <w:iCs/>
          <w:color w:val="auto"/>
          <w:lang w:eastAsia="pl-PL"/>
        </w:rPr>
        <w:t>k</w:t>
      </w:r>
      <w:r w:rsidRPr="009D55DE">
        <w:rPr>
          <w:color w:val="auto"/>
          <w:lang w:eastAsia="pl-PL"/>
        </w:rPr>
        <w:t>-ty na 1</w:t>
      </w:r>
    </w:p>
    <w:p w:rsidR="005C0C9E" w:rsidRPr="009D55DE" w:rsidRDefault="005C0C9E" w:rsidP="005C0C9E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lang w:eastAsia="pl-PL"/>
        </w:rPr>
      </w:pPr>
      <w:r w:rsidRPr="009D55DE">
        <w:rPr>
          <w:color w:val="auto"/>
          <w:lang w:eastAsia="pl-PL"/>
        </w:rPr>
        <w:t xml:space="preserve">jeśli współczynnik przy </w:t>
      </w:r>
      <w:r w:rsidRPr="009D55DE">
        <w:rPr>
          <w:i/>
          <w:iCs/>
          <w:color w:val="auto"/>
          <w:lang w:eastAsia="pl-PL"/>
        </w:rPr>
        <w:t>x</w:t>
      </w:r>
      <w:r w:rsidRPr="009D55DE">
        <w:rPr>
          <w:color w:val="auto"/>
          <w:lang w:eastAsia="pl-PL"/>
        </w:rPr>
        <w:t xml:space="preserve"> w </w:t>
      </w:r>
      <w:r w:rsidRPr="009D55DE">
        <w:rPr>
          <w:i/>
          <w:iCs/>
          <w:color w:val="auto"/>
          <w:lang w:eastAsia="pl-PL"/>
        </w:rPr>
        <w:t>k</w:t>
      </w:r>
      <w:r w:rsidRPr="009D55DE">
        <w:rPr>
          <w:color w:val="auto"/>
          <w:lang w:eastAsia="pl-PL"/>
        </w:rPr>
        <w:t xml:space="preserve">-tej potędze jest równy 0, wówczas ustawiamy bit </w:t>
      </w:r>
      <w:r w:rsidRPr="009D55DE">
        <w:rPr>
          <w:i/>
          <w:iCs/>
          <w:color w:val="auto"/>
          <w:lang w:eastAsia="pl-PL"/>
        </w:rPr>
        <w:t>k</w:t>
      </w:r>
      <w:r w:rsidRPr="009D55DE">
        <w:rPr>
          <w:color w:val="auto"/>
          <w:lang w:eastAsia="pl-PL"/>
        </w:rPr>
        <w:t>-ty na 0</w:t>
      </w:r>
    </w:p>
    <w:p w:rsidR="00190203" w:rsidRDefault="005C0C9E" w:rsidP="00F70DEA">
      <w:pPr>
        <w:spacing w:before="240" w:after="100" w:afterAutospacing="1" w:line="240" w:lineRule="auto"/>
        <w:rPr>
          <w:color w:val="auto"/>
          <w:lang w:eastAsia="pl-PL"/>
        </w:rPr>
      </w:pPr>
      <w:r w:rsidRPr="009D55DE">
        <w:t>x</w:t>
      </w:r>
      <w:r w:rsidRPr="009D55DE">
        <w:rPr>
          <w:vertAlign w:val="superscript"/>
        </w:rPr>
        <w:t>16</w:t>
      </w:r>
      <w:r w:rsidRPr="009D55DE">
        <w:t>+x</w:t>
      </w:r>
      <w:r w:rsidRPr="009D55DE">
        <w:rPr>
          <w:vertAlign w:val="superscript"/>
        </w:rPr>
        <w:t>15</w:t>
      </w:r>
      <w:r w:rsidRPr="009D55DE">
        <w:t>+x</w:t>
      </w:r>
      <w:r w:rsidRPr="009D55DE">
        <w:rPr>
          <w:vertAlign w:val="superscript"/>
        </w:rPr>
        <w:t>2</w:t>
      </w:r>
      <w:r w:rsidRPr="009D55DE">
        <w:t>+1 -&gt; 1000000000000101</w:t>
      </w:r>
      <w:r w:rsidRPr="009D55DE">
        <w:rPr>
          <w:vertAlign w:val="subscript"/>
        </w:rPr>
        <w:t>2</w:t>
      </w:r>
      <w:r w:rsidR="00CC6CFB">
        <w:rPr>
          <w:vertAlign w:val="subscript"/>
        </w:rPr>
        <w:br/>
      </w:r>
      <w:r w:rsidR="008D5EC0">
        <w:rPr>
          <w:vertAlign w:val="subscript"/>
        </w:rPr>
        <w:br/>
      </w:r>
      <w:r w:rsidR="006E0B89">
        <w:rPr>
          <w:color w:val="auto"/>
          <w:lang w:eastAsia="pl-PL"/>
        </w:rPr>
        <w:t>Obliczając wartość CRC posłużyliśmy się pakietem zewnętrznym wygenerowanym</w:t>
      </w:r>
      <w:r w:rsidR="00F70DEA">
        <w:rPr>
          <w:color w:val="auto"/>
          <w:lang w:eastAsia="pl-PL"/>
        </w:rPr>
        <w:t xml:space="preserve"> na stronie </w:t>
      </w:r>
      <w:r w:rsidR="00C73181">
        <w:rPr>
          <w:rStyle w:val="Odwoanieprzypisudolnego"/>
          <w:color w:val="auto"/>
          <w:lang w:eastAsia="pl-PL"/>
        </w:rPr>
        <w:footnoteReference w:id="1"/>
      </w:r>
      <w:r w:rsidR="00C73181">
        <w:rPr>
          <w:color w:val="auto"/>
          <w:lang w:eastAsia="pl-PL"/>
        </w:rPr>
        <w:t>.</w:t>
      </w:r>
      <w:r w:rsidR="00D84A1E">
        <w:rPr>
          <w:color w:val="auto"/>
          <w:lang w:eastAsia="pl-PL"/>
        </w:rPr>
        <w:t xml:space="preserve"> Pakiet ten realizuje równoległą generację wartości CRC co daje oszczędność 16 cykli zegara, gdyż nie trzeba oczekiwać na ustalenie się wartości w rejestrze wyjściowym. </w:t>
      </w:r>
      <w:r w:rsidR="008D5EC0">
        <w:rPr>
          <w:color w:val="auto"/>
          <w:lang w:eastAsia="pl-PL"/>
        </w:rPr>
        <w:br/>
      </w:r>
    </w:p>
    <w:p w:rsidR="007F4A92" w:rsidRDefault="007F4A92" w:rsidP="007F4A92">
      <w:pPr>
        <w:pStyle w:val="Nagwek1"/>
        <w:numPr>
          <w:ilvl w:val="0"/>
          <w:numId w:val="16"/>
        </w:numPr>
      </w:pPr>
      <w:bookmarkStart w:id="6" w:name="_Toc228020230"/>
      <w:bookmarkStart w:id="7" w:name="_Toc232013885"/>
      <w:bookmarkStart w:id="8" w:name="_Toc232538742"/>
      <w:bookmarkStart w:id="9" w:name="_Toc232659384"/>
      <w:bookmarkStart w:id="10" w:name="_Toc232856969"/>
      <w:r>
        <w:t>Opis pakietu</w:t>
      </w:r>
      <w:bookmarkEnd w:id="6"/>
      <w:bookmarkEnd w:id="7"/>
      <w:bookmarkEnd w:id="8"/>
      <w:bookmarkEnd w:id="9"/>
      <w:bookmarkEnd w:id="10"/>
    </w:p>
    <w:p w:rsidR="007F4A92" w:rsidRDefault="007F4A92" w:rsidP="007F4A92">
      <w:pPr>
        <w:pStyle w:val="Akapitzlist"/>
        <w:ind w:left="1080"/>
      </w:pPr>
    </w:p>
    <w:p w:rsidR="007F4A92" w:rsidRDefault="007F4A92" w:rsidP="007F4A92">
      <w:pPr>
        <w:pStyle w:val="Akapitzlist"/>
        <w:numPr>
          <w:ilvl w:val="1"/>
          <w:numId w:val="16"/>
        </w:numPr>
      </w:pPr>
      <w:r>
        <w:t>Porządek Bitów i Bajtów</w:t>
      </w:r>
    </w:p>
    <w:p w:rsidR="007F4A92" w:rsidRDefault="007F4A92" w:rsidP="007F4A92">
      <w:pPr>
        <w:pStyle w:val="Akapitzlist"/>
        <w:ind w:left="1080"/>
      </w:pPr>
      <w:r>
        <w:t xml:space="preserve">Bity są przesyłane od najmniej znaczącego do najbardziej znaczącego. </w:t>
      </w:r>
    </w:p>
    <w:p w:rsidR="00727FFA" w:rsidRDefault="007F4A92" w:rsidP="007F4A92">
      <w:pPr>
        <w:pStyle w:val="Akapitzlist"/>
        <w:numPr>
          <w:ilvl w:val="1"/>
          <w:numId w:val="16"/>
        </w:numPr>
      </w:pPr>
      <w:r>
        <w:t>Pola</w:t>
      </w:r>
    </w:p>
    <w:p w:rsidR="009E26DB" w:rsidRDefault="00727FFA">
      <w:pPr>
        <w:pStyle w:val="Akapitzlist"/>
        <w:ind w:left="1080"/>
      </w:pPr>
      <w:r>
        <w:t>Opisane na schemacie</w:t>
      </w:r>
    </w:p>
    <w:p w:rsidR="00727FFA" w:rsidRDefault="00727FFA" w:rsidP="007F4A92">
      <w:pPr>
        <w:pStyle w:val="Akapitzlist"/>
        <w:numPr>
          <w:ilvl w:val="1"/>
          <w:numId w:val="16"/>
        </w:numPr>
      </w:pPr>
      <w:r>
        <w:t>Oznaczenia pól kluczowych</w:t>
      </w:r>
      <w:r>
        <w:br/>
      </w: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42"/>
        <w:gridCol w:w="1641"/>
        <w:gridCol w:w="1641"/>
        <w:gridCol w:w="1641"/>
        <w:gridCol w:w="1642"/>
      </w:tblGrid>
      <w:tr w:rsidR="007864C9" w:rsidRPr="00934233" w:rsidTr="00934233">
        <w:tc>
          <w:tcPr>
            <w:tcW w:w="1642" w:type="dxa"/>
            <w:tcBorders>
              <w:right w:val="single" w:sz="12" w:space="0" w:color="000000" w:themeColor="text1"/>
            </w:tcBorders>
            <w:shd w:val="clear" w:color="auto" w:fill="D8E2EB" w:themeFill="accent2" w:themeFillTint="66"/>
          </w:tcPr>
          <w:p w:rsidR="00727FFA" w:rsidRPr="00934233" w:rsidRDefault="00727FFA" w:rsidP="00934233">
            <w:pPr>
              <w:pStyle w:val="Akapitzlist"/>
              <w:spacing w:after="0" w:line="240" w:lineRule="auto"/>
              <w:ind w:left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Nazwa pola:</w:t>
            </w:r>
          </w:p>
        </w:tc>
        <w:tc>
          <w:tcPr>
            <w:tcW w:w="1641" w:type="dxa"/>
            <w:tcBorders>
              <w:left w:val="single" w:sz="12" w:space="0" w:color="000000" w:themeColor="text1"/>
            </w:tcBorders>
          </w:tcPr>
          <w:p w:rsidR="009E26DB" w:rsidRPr="00934233" w:rsidRDefault="00727FFA" w:rsidP="00934233">
            <w:pPr>
              <w:pStyle w:val="Akapitzlist"/>
              <w:spacing w:after="0" w:line="240" w:lineRule="auto"/>
              <w:ind w:left="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SOP</w:t>
            </w:r>
          </w:p>
        </w:tc>
        <w:tc>
          <w:tcPr>
            <w:tcW w:w="1641" w:type="dxa"/>
          </w:tcPr>
          <w:p w:rsidR="009E26DB" w:rsidRPr="00934233" w:rsidRDefault="00727FFA" w:rsidP="00934233">
            <w:pPr>
              <w:pStyle w:val="Akapitzlist"/>
              <w:spacing w:after="0" w:line="240" w:lineRule="auto"/>
              <w:ind w:left="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EOH</w:t>
            </w:r>
          </w:p>
        </w:tc>
        <w:tc>
          <w:tcPr>
            <w:tcW w:w="1641" w:type="dxa"/>
          </w:tcPr>
          <w:p w:rsidR="009E26DB" w:rsidRPr="00934233" w:rsidRDefault="00727FFA" w:rsidP="00934233">
            <w:pPr>
              <w:pStyle w:val="Akapitzlist"/>
              <w:spacing w:after="0" w:line="240" w:lineRule="auto"/>
              <w:ind w:left="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EOM</w:t>
            </w:r>
          </w:p>
        </w:tc>
        <w:tc>
          <w:tcPr>
            <w:tcW w:w="1642" w:type="dxa"/>
          </w:tcPr>
          <w:p w:rsidR="009E26DB" w:rsidRPr="00934233" w:rsidRDefault="00727FFA" w:rsidP="00934233">
            <w:pPr>
              <w:pStyle w:val="Akapitzlist"/>
              <w:spacing w:after="0" w:line="240" w:lineRule="auto"/>
              <w:ind w:left="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EOP</w:t>
            </w:r>
          </w:p>
        </w:tc>
      </w:tr>
      <w:tr w:rsidR="007864C9" w:rsidRPr="00934233" w:rsidTr="00934233">
        <w:tc>
          <w:tcPr>
            <w:tcW w:w="1642" w:type="dxa"/>
            <w:tcBorders>
              <w:right w:val="single" w:sz="12" w:space="0" w:color="000000" w:themeColor="text1"/>
            </w:tcBorders>
            <w:shd w:val="clear" w:color="auto" w:fill="D8E2EB" w:themeFill="accent2" w:themeFillTint="66"/>
          </w:tcPr>
          <w:p w:rsidR="00727FFA" w:rsidRPr="00934233" w:rsidRDefault="00727FFA" w:rsidP="00934233">
            <w:pPr>
              <w:pStyle w:val="Akapitzlist"/>
              <w:spacing w:after="0" w:line="240" w:lineRule="auto"/>
              <w:ind w:left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Ciąg bitów:</w:t>
            </w:r>
          </w:p>
        </w:tc>
        <w:tc>
          <w:tcPr>
            <w:tcW w:w="1641" w:type="dxa"/>
            <w:tcBorders>
              <w:left w:val="single" w:sz="12" w:space="0" w:color="000000" w:themeColor="text1"/>
            </w:tcBorders>
          </w:tcPr>
          <w:p w:rsidR="009E26DB" w:rsidRPr="00934233" w:rsidRDefault="00727FFA" w:rsidP="00934233">
            <w:pPr>
              <w:pStyle w:val="Akapitzlist"/>
              <w:spacing w:after="0" w:line="240" w:lineRule="auto"/>
              <w:ind w:left="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00000010</w:t>
            </w:r>
          </w:p>
        </w:tc>
        <w:tc>
          <w:tcPr>
            <w:tcW w:w="1641" w:type="dxa"/>
          </w:tcPr>
          <w:p w:rsidR="009E26DB" w:rsidRPr="00934233" w:rsidRDefault="00727FFA" w:rsidP="00934233">
            <w:pPr>
              <w:pStyle w:val="Akapitzlist"/>
              <w:spacing w:after="0" w:line="240" w:lineRule="auto"/>
              <w:ind w:left="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00000110</w:t>
            </w:r>
          </w:p>
        </w:tc>
        <w:tc>
          <w:tcPr>
            <w:tcW w:w="1641" w:type="dxa"/>
          </w:tcPr>
          <w:p w:rsidR="009E26DB" w:rsidRPr="00934233" w:rsidRDefault="00727FFA" w:rsidP="00934233">
            <w:pPr>
              <w:pStyle w:val="Akapitzlist"/>
              <w:spacing w:after="0" w:line="240" w:lineRule="auto"/>
              <w:ind w:left="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00000011</w:t>
            </w:r>
          </w:p>
        </w:tc>
        <w:tc>
          <w:tcPr>
            <w:tcW w:w="1642" w:type="dxa"/>
          </w:tcPr>
          <w:p w:rsidR="009E26DB" w:rsidRPr="00934233" w:rsidRDefault="00727FFA" w:rsidP="00934233">
            <w:pPr>
              <w:pStyle w:val="Akapitzlist"/>
              <w:spacing w:after="0" w:line="240" w:lineRule="auto"/>
              <w:ind w:left="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00000100</w:t>
            </w:r>
          </w:p>
        </w:tc>
      </w:tr>
    </w:tbl>
    <w:p w:rsidR="00727FFA" w:rsidRDefault="00727FFA">
      <w:pPr>
        <w:pStyle w:val="Akapitzlist"/>
        <w:ind w:left="1080"/>
      </w:pPr>
    </w:p>
    <w:p w:rsidR="00190203" w:rsidRDefault="008D5EC0">
      <w:pPr>
        <w:pStyle w:val="Akapitzlist"/>
        <w:numPr>
          <w:ilvl w:val="1"/>
          <w:numId w:val="16"/>
        </w:numPr>
      </w:pPr>
      <w:r>
        <w:t>Długości</w:t>
      </w:r>
      <w:r w:rsidR="007F4A92">
        <w:t xml:space="preserve"> poszczególnych pól pakietu: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2"/>
        <w:gridCol w:w="1004"/>
        <w:gridCol w:w="1147"/>
        <w:gridCol w:w="1147"/>
        <w:gridCol w:w="860"/>
        <w:gridCol w:w="908"/>
        <w:gridCol w:w="907"/>
        <w:gridCol w:w="1004"/>
        <w:gridCol w:w="815"/>
      </w:tblGrid>
      <w:tr w:rsidR="007864C9" w:rsidRPr="00934233" w:rsidTr="00934233">
        <w:tc>
          <w:tcPr>
            <w:tcW w:w="1022" w:type="dxa"/>
            <w:tcBorders>
              <w:right w:val="single" w:sz="12" w:space="0" w:color="000000" w:themeColor="text1"/>
            </w:tcBorders>
            <w:shd w:val="clear" w:color="auto" w:fill="D8E2EB" w:themeFill="accent2" w:themeFillTint="66"/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Nazwa pola:</w:t>
            </w:r>
          </w:p>
        </w:tc>
        <w:tc>
          <w:tcPr>
            <w:tcW w:w="1004" w:type="dxa"/>
            <w:tcBorders>
              <w:left w:val="single" w:sz="12" w:space="0" w:color="000000" w:themeColor="text1"/>
            </w:tcBorders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SOP</w:t>
            </w:r>
          </w:p>
        </w:tc>
        <w:tc>
          <w:tcPr>
            <w:tcW w:w="1147" w:type="dxa"/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Liczba</w:t>
            </w:r>
          </w:p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Modułów</w:t>
            </w:r>
          </w:p>
        </w:tc>
        <w:tc>
          <w:tcPr>
            <w:tcW w:w="1147" w:type="dxa"/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Długość </w:t>
            </w:r>
          </w:p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Modułów</w:t>
            </w:r>
          </w:p>
        </w:tc>
        <w:tc>
          <w:tcPr>
            <w:tcW w:w="860" w:type="dxa"/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EOH</w:t>
            </w:r>
          </w:p>
        </w:tc>
        <w:tc>
          <w:tcPr>
            <w:tcW w:w="908" w:type="dxa"/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CRC</w:t>
            </w:r>
          </w:p>
        </w:tc>
        <w:tc>
          <w:tcPr>
            <w:tcW w:w="907" w:type="dxa"/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DATA</w:t>
            </w:r>
          </w:p>
        </w:tc>
        <w:tc>
          <w:tcPr>
            <w:tcW w:w="1004" w:type="dxa"/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EOM</w:t>
            </w:r>
          </w:p>
        </w:tc>
        <w:tc>
          <w:tcPr>
            <w:tcW w:w="815" w:type="dxa"/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EOP</w:t>
            </w:r>
          </w:p>
        </w:tc>
      </w:tr>
      <w:tr w:rsidR="007864C9" w:rsidRPr="00934233" w:rsidTr="00934233">
        <w:tc>
          <w:tcPr>
            <w:tcW w:w="1022" w:type="dxa"/>
            <w:tcBorders>
              <w:right w:val="single" w:sz="12" w:space="0" w:color="000000" w:themeColor="text1"/>
            </w:tcBorders>
            <w:shd w:val="clear" w:color="auto" w:fill="D8E2EB" w:themeFill="accent2" w:themeFillTint="66"/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Długość </w:t>
            </w:r>
          </w:p>
        </w:tc>
        <w:tc>
          <w:tcPr>
            <w:tcW w:w="1004" w:type="dxa"/>
            <w:tcBorders>
              <w:left w:val="single" w:sz="12" w:space="0" w:color="000000" w:themeColor="text1"/>
            </w:tcBorders>
          </w:tcPr>
          <w:p w:rsidR="009C4686" w:rsidRPr="00934233" w:rsidRDefault="006E0B89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2x</w:t>
            </w:r>
            <w:r w:rsidR="007603E3"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8bit</w:t>
            </w:r>
          </w:p>
        </w:tc>
        <w:tc>
          <w:tcPr>
            <w:tcW w:w="1147" w:type="dxa"/>
          </w:tcPr>
          <w:p w:rsidR="009C4686" w:rsidRPr="00934233" w:rsidRDefault="007603E3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8bit</w:t>
            </w:r>
          </w:p>
        </w:tc>
        <w:tc>
          <w:tcPr>
            <w:tcW w:w="1147" w:type="dxa"/>
          </w:tcPr>
          <w:p w:rsidR="009E26DB" w:rsidRPr="00934233" w:rsidRDefault="006E0B89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4x16</w:t>
            </w:r>
            <w:r w:rsidR="007603E3"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bit</w:t>
            </w:r>
          </w:p>
        </w:tc>
        <w:tc>
          <w:tcPr>
            <w:tcW w:w="860" w:type="dxa"/>
          </w:tcPr>
          <w:p w:rsidR="009C4686" w:rsidRPr="00934233" w:rsidRDefault="007603E3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8bit</w:t>
            </w:r>
          </w:p>
        </w:tc>
        <w:tc>
          <w:tcPr>
            <w:tcW w:w="908" w:type="dxa"/>
          </w:tcPr>
          <w:p w:rsidR="009C4686" w:rsidRPr="00934233" w:rsidRDefault="007603E3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16bit</w:t>
            </w:r>
          </w:p>
        </w:tc>
        <w:tc>
          <w:tcPr>
            <w:tcW w:w="907" w:type="dxa"/>
          </w:tcPr>
          <w:p w:rsidR="009C4686" w:rsidRPr="00934233" w:rsidRDefault="009C4686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1KB</w:t>
            </w:r>
          </w:p>
        </w:tc>
        <w:tc>
          <w:tcPr>
            <w:tcW w:w="1004" w:type="dxa"/>
          </w:tcPr>
          <w:p w:rsidR="009C4686" w:rsidRPr="00934233" w:rsidRDefault="006E0B89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2x</w:t>
            </w:r>
            <w:r w:rsidR="007603E3"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8bit</w:t>
            </w:r>
          </w:p>
        </w:tc>
        <w:tc>
          <w:tcPr>
            <w:tcW w:w="815" w:type="dxa"/>
          </w:tcPr>
          <w:p w:rsidR="009C4686" w:rsidRPr="00934233" w:rsidRDefault="006E0B89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  <w:r w:rsidR="007603E3"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bit</w:t>
            </w:r>
          </w:p>
        </w:tc>
      </w:tr>
    </w:tbl>
    <w:p w:rsidR="00190203" w:rsidRDefault="00727FFA">
      <w:r>
        <w:lastRenderedPageBreak/>
        <w:br/>
      </w:r>
      <w:r w:rsidR="00BF7AAB">
        <w:rPr>
          <w:noProof/>
          <w:lang w:eastAsia="pl-PL"/>
        </w:rPr>
        <w:drawing>
          <wp:inline distT="0" distB="0" distL="0" distR="0">
            <wp:extent cx="5762625" cy="3571875"/>
            <wp:effectExtent l="19050" t="0" r="9525" b="0"/>
            <wp:docPr id="15" name="Obraz 0" descr="schemat pakie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schemat pakiet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D80" w:rsidRDefault="00673D80"/>
    <w:p w:rsidR="0025370B" w:rsidRDefault="00673D80" w:rsidP="00673D80">
      <w:pPr>
        <w:pStyle w:val="Nagwek1"/>
        <w:numPr>
          <w:ilvl w:val="0"/>
          <w:numId w:val="16"/>
        </w:numPr>
      </w:pPr>
      <w:bookmarkStart w:id="11" w:name="_Toc228020231"/>
      <w:bookmarkStart w:id="12" w:name="_Toc232013886"/>
      <w:bookmarkStart w:id="13" w:name="_Toc232538743"/>
      <w:bookmarkStart w:id="14" w:name="_Toc232659385"/>
      <w:bookmarkStart w:id="15" w:name="_Toc232856970"/>
      <w:r>
        <w:t>Opis raportu</w:t>
      </w:r>
      <w:bookmarkEnd w:id="11"/>
      <w:bookmarkEnd w:id="12"/>
      <w:bookmarkEnd w:id="13"/>
      <w:bookmarkEnd w:id="14"/>
      <w:bookmarkEnd w:id="15"/>
    </w:p>
    <w:p w:rsidR="00673D80" w:rsidRDefault="00673D80" w:rsidP="00673D80">
      <w:pPr>
        <w:pStyle w:val="Akapitzlist"/>
        <w:numPr>
          <w:ilvl w:val="1"/>
          <w:numId w:val="16"/>
        </w:numPr>
      </w:pPr>
      <w:r>
        <w:t>Porządek Bitów i Bajtów</w:t>
      </w:r>
    </w:p>
    <w:p w:rsidR="00673D80" w:rsidRDefault="00673D80" w:rsidP="00673D80">
      <w:pPr>
        <w:pStyle w:val="Akapitzlist"/>
        <w:ind w:left="1080"/>
      </w:pPr>
      <w:r>
        <w:t xml:space="preserve">Bity są przesyłane od najmniej znaczącego do najbardziej znaczącego. </w:t>
      </w:r>
    </w:p>
    <w:p w:rsidR="00673D80" w:rsidRDefault="00673D80" w:rsidP="00673D80">
      <w:pPr>
        <w:pStyle w:val="Akapitzlist"/>
        <w:numPr>
          <w:ilvl w:val="1"/>
          <w:numId w:val="16"/>
        </w:numPr>
      </w:pPr>
      <w:r>
        <w:t>Pola:</w:t>
      </w:r>
    </w:p>
    <w:p w:rsidR="00673D80" w:rsidRDefault="00673D80" w:rsidP="00673D80">
      <w:pPr>
        <w:pStyle w:val="Akapitzlist"/>
        <w:ind w:left="1080"/>
      </w:pPr>
      <w:r>
        <w:t>Opisane na schemacie</w:t>
      </w:r>
    </w:p>
    <w:p w:rsidR="00673D80" w:rsidRDefault="00673D80" w:rsidP="00673D80">
      <w:pPr>
        <w:pStyle w:val="Akapitzlist"/>
        <w:numPr>
          <w:ilvl w:val="1"/>
          <w:numId w:val="16"/>
        </w:numPr>
      </w:pPr>
      <w:r>
        <w:t xml:space="preserve">Długości poszczególnych pól </w:t>
      </w:r>
      <w:r w:rsidR="009F62C6">
        <w:t>raportu</w:t>
      </w:r>
      <w:r>
        <w:t>:</w:t>
      </w:r>
    </w:p>
    <w:tbl>
      <w:tblPr>
        <w:tblW w:w="0" w:type="auto"/>
        <w:tblInd w:w="2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2"/>
        <w:gridCol w:w="1147"/>
      </w:tblGrid>
      <w:tr w:rsidR="00510C29" w:rsidRPr="00934233" w:rsidTr="00934233">
        <w:tc>
          <w:tcPr>
            <w:tcW w:w="1022" w:type="dxa"/>
            <w:tcBorders>
              <w:right w:val="single" w:sz="12" w:space="0" w:color="auto"/>
            </w:tcBorders>
            <w:shd w:val="clear" w:color="auto" w:fill="D8E2EB" w:themeFill="accent2" w:themeFillTint="66"/>
          </w:tcPr>
          <w:p w:rsidR="00510C29" w:rsidRPr="00934233" w:rsidRDefault="00510C29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Nazwa pola:</w:t>
            </w:r>
          </w:p>
        </w:tc>
        <w:tc>
          <w:tcPr>
            <w:tcW w:w="1147" w:type="dxa"/>
            <w:tcBorders>
              <w:left w:val="single" w:sz="12" w:space="0" w:color="auto"/>
            </w:tcBorders>
          </w:tcPr>
          <w:p w:rsidR="00510C29" w:rsidRPr="00934233" w:rsidRDefault="00510C29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RAP</w:t>
            </w:r>
          </w:p>
        </w:tc>
      </w:tr>
      <w:tr w:rsidR="00510C29" w:rsidRPr="00934233" w:rsidTr="00934233">
        <w:tc>
          <w:tcPr>
            <w:tcW w:w="1022" w:type="dxa"/>
            <w:tcBorders>
              <w:right w:val="single" w:sz="12" w:space="0" w:color="auto"/>
            </w:tcBorders>
            <w:shd w:val="clear" w:color="auto" w:fill="D8E2EB" w:themeFill="accent2" w:themeFillTint="66"/>
          </w:tcPr>
          <w:p w:rsidR="00510C29" w:rsidRPr="00934233" w:rsidRDefault="00510C29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Długość </w:t>
            </w:r>
          </w:p>
        </w:tc>
        <w:tc>
          <w:tcPr>
            <w:tcW w:w="1147" w:type="dxa"/>
            <w:tcBorders>
              <w:left w:val="single" w:sz="12" w:space="0" w:color="auto"/>
            </w:tcBorders>
          </w:tcPr>
          <w:p w:rsidR="00510C29" w:rsidRPr="00934233" w:rsidRDefault="00510C29" w:rsidP="00934233">
            <w:pPr>
              <w:spacing w:after="0" w:line="240" w:lineRule="auto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4x2bit</w:t>
            </w:r>
          </w:p>
        </w:tc>
      </w:tr>
    </w:tbl>
    <w:p w:rsidR="00673D80" w:rsidRDefault="00BF7AAB" w:rsidP="00673D80"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274570" cy="1984375"/>
            <wp:effectExtent l="19050" t="0" r="0" b="0"/>
            <wp:wrapSquare wrapText="bothSides"/>
            <wp:docPr id="11" name="Obraz 1" descr="Schemat rapor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Schemat raport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77D2" w:rsidRDefault="008577D2">
      <w:pPr>
        <w:rPr>
          <w:i/>
        </w:rPr>
      </w:pPr>
    </w:p>
    <w:p w:rsidR="0033640D" w:rsidRDefault="0033640D"/>
    <w:p w:rsidR="007864C9" w:rsidRDefault="007864C9"/>
    <w:p w:rsidR="007864C9" w:rsidRDefault="007864C9"/>
    <w:p w:rsidR="007864C9" w:rsidRDefault="007864C9">
      <w:pPr>
        <w:rPr>
          <w:rFonts w:asciiTheme="majorHAnsi" w:eastAsiaTheme="majorEastAsia" w:hAnsiTheme="majorHAnsi" w:cstheme="majorBidi"/>
          <w:color w:val="FFFFFF" w:themeColor="background1"/>
          <w:spacing w:val="5"/>
        </w:rPr>
      </w:pPr>
    </w:p>
    <w:p w:rsidR="0033640D" w:rsidRDefault="0033640D">
      <w:pPr>
        <w:pStyle w:val="Nagwek1"/>
        <w:numPr>
          <w:ilvl w:val="0"/>
          <w:numId w:val="16"/>
        </w:numPr>
      </w:pPr>
      <w:bookmarkStart w:id="16" w:name="_Toc232538744"/>
      <w:bookmarkStart w:id="17" w:name="_Toc232659386"/>
      <w:bookmarkStart w:id="18" w:name="_Toc232856971"/>
      <w:r>
        <w:lastRenderedPageBreak/>
        <w:t>Schemat ideowy</w:t>
      </w:r>
      <w:bookmarkEnd w:id="16"/>
      <w:bookmarkEnd w:id="17"/>
      <w:bookmarkEnd w:id="18"/>
    </w:p>
    <w:p w:rsidR="0033640D" w:rsidRDefault="0033640D" w:rsidP="0033640D"/>
    <w:p w:rsidR="009E26DB" w:rsidRDefault="00BF7AAB">
      <w:r>
        <w:rPr>
          <w:noProof/>
          <w:lang w:eastAsia="pl-PL"/>
        </w:rPr>
        <w:drawing>
          <wp:inline distT="0" distB="0" distL="0" distR="0">
            <wp:extent cx="5762625" cy="6477000"/>
            <wp:effectExtent l="19050" t="0" r="9525" b="0"/>
            <wp:docPr id="14" name="Obraz 6" descr="Schemat ide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Schemat ideow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0D" w:rsidRDefault="0033640D"/>
    <w:p w:rsidR="002C7E87" w:rsidRDefault="002C7E87"/>
    <w:p w:rsidR="002C7E87" w:rsidRDefault="002C7E87">
      <w:pPr>
        <w:rPr>
          <w:rFonts w:asciiTheme="majorHAnsi" w:eastAsiaTheme="majorEastAsia" w:hAnsiTheme="majorHAnsi" w:cstheme="majorBidi"/>
          <w:color w:val="FFFFFF" w:themeColor="background1"/>
          <w:spacing w:val="5"/>
        </w:rPr>
      </w:pPr>
    </w:p>
    <w:p w:rsidR="0033640D" w:rsidRDefault="00C52DBC" w:rsidP="00C52DBC">
      <w:pPr>
        <w:pStyle w:val="Nagwek1"/>
        <w:numPr>
          <w:ilvl w:val="0"/>
          <w:numId w:val="16"/>
        </w:numPr>
      </w:pPr>
      <w:bookmarkStart w:id="19" w:name="_Toc228020233"/>
      <w:bookmarkStart w:id="20" w:name="_Toc232013888"/>
      <w:bookmarkStart w:id="21" w:name="_Toc232538745"/>
      <w:bookmarkStart w:id="22" w:name="_Toc232659387"/>
      <w:bookmarkStart w:id="23" w:name="_Toc232856972"/>
      <w:r>
        <w:lastRenderedPageBreak/>
        <w:t>Implementacyjny schemat układu i połączeń</w:t>
      </w:r>
      <w:bookmarkEnd w:id="19"/>
      <w:bookmarkEnd w:id="20"/>
      <w:bookmarkEnd w:id="21"/>
      <w:bookmarkEnd w:id="22"/>
      <w:bookmarkEnd w:id="23"/>
    </w:p>
    <w:p w:rsidR="0033640D" w:rsidRDefault="00BF7AAB" w:rsidP="0033640D">
      <w:r>
        <w:rPr>
          <w:rFonts w:eastAsiaTheme="majorEastAsia" w:cstheme="majorBidi"/>
          <w:noProof/>
          <w:color w:val="FFFFFF" w:themeColor="background1"/>
          <w:spacing w:val="5"/>
          <w:lang w:eastAsia="pl-PL"/>
        </w:rPr>
        <w:drawing>
          <wp:inline distT="0" distB="0" distL="0" distR="0">
            <wp:extent cx="5457825" cy="7620000"/>
            <wp:effectExtent l="19050" t="0" r="9525" b="0"/>
            <wp:docPr id="13" name="Obraz 8" descr="Schemat Implementacyj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 descr="Schemat Implementacyjn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203" w:rsidRDefault="00C52DBC">
      <w:r>
        <w:rPr>
          <w:rFonts w:eastAsiaTheme="majorEastAsia" w:cstheme="majorBidi"/>
          <w:color w:val="FFFFFF" w:themeColor="background1"/>
          <w:spacing w:val="5"/>
        </w:rPr>
        <w:br w:type="page"/>
      </w:r>
      <w:r w:rsidR="00727FFA">
        <w:lastRenderedPageBreak/>
        <w:t xml:space="preserve">Dane podawane na szynie 8 bitowej docierają do rejestru odpowiadającego za ich synchronizację z cyklem zegara. Po opuszczeniu tego rejestru blok kontroli przepływu danych zaczyna rozmieszczać dane w odpowiadających im rejestrach i pamięci RAM. </w:t>
      </w:r>
      <w:r w:rsidR="009D6B5C">
        <w:t xml:space="preserve"> </w:t>
      </w:r>
      <w:r w:rsidR="009F62C6">
        <w:t>Równolegle z odbiorem danych</w:t>
      </w:r>
      <w:r w:rsidR="00727FFA">
        <w:t xml:space="preserve"> po otrzymaniu pierwszego modułu bez błędu długości</w:t>
      </w:r>
      <w:r w:rsidR="009F62C6">
        <w:t>,</w:t>
      </w:r>
      <w:r w:rsidR="00727FFA">
        <w:t xml:space="preserve"> układ zaczyna go przetwarzać. Na ten proces składa się obliczenie CRC, porównanie wyniku z CRC </w:t>
      </w:r>
      <w:r w:rsidR="009F62C6">
        <w:t>przesłanym</w:t>
      </w:r>
      <w:r w:rsidR="00727FFA">
        <w:t xml:space="preserve"> w module i </w:t>
      </w:r>
      <w:r w:rsidR="009F62C6">
        <w:t>przekazanie</w:t>
      </w:r>
      <w:r w:rsidR="00727FFA">
        <w:t xml:space="preserve"> statusu modułu do bufora wyjściowego.</w:t>
      </w:r>
    </w:p>
    <w:p w:rsidR="00727FFA" w:rsidRDefault="009F62C6">
      <w:r>
        <w:t>O</w:t>
      </w:r>
      <w:r w:rsidR="00727FFA">
        <w:t xml:space="preserve">pisy poszczególnych </w:t>
      </w:r>
      <w:r>
        <w:t>komponentów</w:t>
      </w:r>
      <w:r w:rsidR="00727FFA">
        <w:t xml:space="preserve"> przedstawione są poniżej.</w:t>
      </w:r>
    </w:p>
    <w:p w:rsidR="00727FFA" w:rsidRDefault="00727FFA" w:rsidP="00727FFA"/>
    <w:p w:rsidR="00727FFA" w:rsidRDefault="00727FFA" w:rsidP="00727FFA">
      <w:pPr>
        <w:pStyle w:val="Nagwek2"/>
      </w:pPr>
      <w:bookmarkStart w:id="24" w:name="_Toc232013889"/>
      <w:bookmarkStart w:id="25" w:name="_Toc232538746"/>
      <w:bookmarkStart w:id="26" w:name="_Toc232659388"/>
      <w:bookmarkStart w:id="27" w:name="_Toc232856973"/>
      <w:r>
        <w:t>us.vhd</w:t>
      </w:r>
      <w:bookmarkEnd w:id="24"/>
      <w:bookmarkEnd w:id="25"/>
      <w:bookmarkEnd w:id="26"/>
      <w:bookmarkEnd w:id="27"/>
    </w:p>
    <w:p w:rsidR="00727FFA" w:rsidRPr="007F4A92" w:rsidRDefault="00727FFA" w:rsidP="00727FFA">
      <w:r w:rsidRPr="00A46F16">
        <w:t>Zadania:</w:t>
      </w:r>
    </w:p>
    <w:p w:rsidR="00727FFA" w:rsidRDefault="008577D2">
      <w:r>
        <w:t xml:space="preserve">Układ sterujący odpowiedzialny jest za sterowanie działaniem całego układu. Działanie automatów jest opisane poniżej (8. Sterowanie układem). </w:t>
      </w:r>
      <w:r w:rsidR="00F81176">
        <w:t>W zależności od ilości modułów, ich zgodności z deklarowaną długością i poprawności co do CRC skaluje on zakres działania całego układu.</w:t>
      </w:r>
    </w:p>
    <w:p w:rsidR="00190203" w:rsidRDefault="00727FFA">
      <w:pPr>
        <w:pStyle w:val="Nagwek2"/>
      </w:pPr>
      <w:bookmarkStart w:id="28" w:name="_Toc232013890"/>
      <w:bookmarkStart w:id="29" w:name="_Toc232538747"/>
      <w:bookmarkStart w:id="30" w:name="_Toc232659389"/>
      <w:bookmarkStart w:id="31" w:name="_Toc232856974"/>
      <w:r>
        <w:t>buforin.vhd</w:t>
      </w:r>
      <w:bookmarkEnd w:id="28"/>
      <w:bookmarkEnd w:id="29"/>
      <w:bookmarkEnd w:id="30"/>
      <w:bookmarkEnd w:id="31"/>
    </w:p>
    <w:p w:rsidR="00F81176" w:rsidRPr="007F4A92" w:rsidRDefault="00A46F16" w:rsidP="002346BF">
      <w:r w:rsidRPr="00A46F16">
        <w:t>Zadania:</w:t>
      </w:r>
    </w:p>
    <w:p w:rsidR="009E26DB" w:rsidRDefault="009257B9">
      <w:r>
        <w:t>Moduł</w:t>
      </w:r>
      <w:r w:rsidR="00F81176">
        <w:t xml:space="preserve"> odpowiedzialny za prawidłowe rozpropagowanie i zapamiętanie danych wejściowych. Zawiera odrębne rejestry na wartości z nagłówka pakietu, CRC, a także pamięć RAM na dane </w:t>
      </w:r>
      <w:r w:rsidR="009F62C6">
        <w:t>pochodzące z</w:t>
      </w:r>
      <w:r w:rsidR="00F81176">
        <w:t xml:space="preserve"> modułów. Odrębny moduł flowcontrol.vhd zarządza procesem zapisu danych.</w:t>
      </w:r>
    </w:p>
    <w:p w:rsidR="009E26DB" w:rsidRDefault="00727FFA">
      <w:pPr>
        <w:pStyle w:val="Nagwek3"/>
      </w:pPr>
      <w:bookmarkStart w:id="32" w:name="_Toc232013891"/>
      <w:bookmarkStart w:id="33" w:name="_Toc232538748"/>
      <w:bookmarkStart w:id="34" w:name="_Toc232659390"/>
      <w:bookmarkStart w:id="35" w:name="_Toc232856975"/>
      <w:r>
        <w:t>flowcontrol.vhd</w:t>
      </w:r>
      <w:bookmarkEnd w:id="32"/>
      <w:bookmarkEnd w:id="33"/>
      <w:bookmarkEnd w:id="34"/>
      <w:bookmarkEnd w:id="35"/>
    </w:p>
    <w:p w:rsidR="009E26DB" w:rsidRDefault="00727FFA">
      <w:r w:rsidRPr="00A46F16">
        <w:t>Zadania:</w:t>
      </w:r>
    </w:p>
    <w:p w:rsidR="009E26DB" w:rsidRDefault="00F81176">
      <w:r>
        <w:t>Blok kontroli przepływu bitów kontroluje p</w:t>
      </w:r>
      <w:r w:rsidR="009F62C6">
        <w:t>unkty charakterystyczne pakietu. W zależności od danych wejściowych ( miejsca w transmitowanym module )</w:t>
      </w:r>
      <w:r>
        <w:t xml:space="preserve"> wysyła sygnały </w:t>
      </w:r>
      <w:r w:rsidR="00AA52A4" w:rsidRPr="00AA52A4">
        <w:rPr>
          <w:i/>
        </w:rPr>
        <w:t>enable</w:t>
      </w:r>
      <w:r>
        <w:t xml:space="preserve"> i </w:t>
      </w:r>
      <w:r w:rsidR="00AA52A4" w:rsidRPr="00AA52A4">
        <w:rPr>
          <w:u w:val="single"/>
        </w:rPr>
        <w:t>s</w:t>
      </w:r>
      <w:r w:rsidR="00AA52A4" w:rsidRPr="00AA52A4">
        <w:rPr>
          <w:i/>
        </w:rPr>
        <w:t>elect</w:t>
      </w:r>
      <w:r>
        <w:t xml:space="preserve"> do odpowiednich demultiplekserów, multiplekserów i rej</w:t>
      </w:r>
      <w:r w:rsidR="009257B9">
        <w:t>e</w:t>
      </w:r>
      <w:r>
        <w:t>strów</w:t>
      </w:r>
      <w:r w:rsidR="009257B9">
        <w:t>, oraz</w:t>
      </w:r>
      <w:r>
        <w:t xml:space="preserve"> sygnał</w:t>
      </w:r>
      <w:r w:rsidR="009F62C6">
        <w:t>y</w:t>
      </w:r>
      <w:r>
        <w:t xml:space="preserve"> </w:t>
      </w:r>
      <w:r w:rsidR="00AA52A4" w:rsidRPr="00AA52A4">
        <w:rPr>
          <w:i/>
        </w:rPr>
        <w:t>wren</w:t>
      </w:r>
      <w:r>
        <w:t xml:space="preserve"> i</w:t>
      </w:r>
      <w:r w:rsidR="00AA52A4" w:rsidRPr="00AA52A4">
        <w:rPr>
          <w:i/>
        </w:rPr>
        <w:t xml:space="preserve"> adresy</w:t>
      </w:r>
      <w:r>
        <w:t xml:space="preserve"> do pamięci RAM. Kontroluje zgodność modułów co do długości</w:t>
      </w:r>
      <w:r w:rsidR="009257B9">
        <w:t>, a także informuje układ sterujący o kończeniu transmisji kolejnych modułów.</w:t>
      </w:r>
    </w:p>
    <w:p w:rsidR="00190203" w:rsidRDefault="00727FFA">
      <w:pPr>
        <w:pStyle w:val="Nagwek2"/>
      </w:pPr>
      <w:bookmarkStart w:id="36" w:name="_Toc232013892"/>
      <w:bookmarkStart w:id="37" w:name="_Toc232538749"/>
      <w:bookmarkStart w:id="38" w:name="_Toc232659391"/>
      <w:bookmarkStart w:id="39" w:name="_Toc232856976"/>
      <w:r>
        <w:t>crccalc.vhd</w:t>
      </w:r>
      <w:bookmarkEnd w:id="36"/>
      <w:bookmarkEnd w:id="37"/>
      <w:bookmarkEnd w:id="38"/>
      <w:bookmarkEnd w:id="39"/>
    </w:p>
    <w:p w:rsidR="009E26DB" w:rsidRDefault="00A46F16">
      <w:r w:rsidRPr="00A46F16">
        <w:t>Zadania:</w:t>
      </w:r>
    </w:p>
    <w:p w:rsidR="009257B9" w:rsidRDefault="009257B9" w:rsidP="009F62C6">
      <w:r>
        <w:t>Moduł ten liczy wartość CRC w oparciu o zewnętrzny pakiet wygenerowany na stronie</w:t>
      </w:r>
      <w:r w:rsidR="00F70DEA">
        <w:t xml:space="preserve"> </w:t>
      </w:r>
      <w:r w:rsidR="00F70DEA">
        <w:rPr>
          <w:rStyle w:val="Odwoanieprzypisukocowego"/>
        </w:rPr>
        <w:t>i</w:t>
      </w:r>
      <w:r w:rsidR="00F70DEA">
        <w:t xml:space="preserve">. </w:t>
      </w:r>
      <w:r>
        <w:t xml:space="preserve"> </w:t>
      </w:r>
      <w:r w:rsidR="009355B7">
        <w:t xml:space="preserve"> Posiada własny automat, który zarządza operacjami niezbędnymi </w:t>
      </w:r>
      <w:r w:rsidR="009F62C6">
        <w:t>do uzyskania wartości CRC dla konkretnego modułu.</w:t>
      </w:r>
    </w:p>
    <w:p w:rsidR="00C73181" w:rsidRPr="007F4A92" w:rsidRDefault="00C73181" w:rsidP="0064414C">
      <w:pPr>
        <w:ind w:left="360"/>
      </w:pPr>
    </w:p>
    <w:p w:rsidR="00190203" w:rsidRDefault="00727FFA">
      <w:pPr>
        <w:pStyle w:val="Nagwek2"/>
        <w:rPr>
          <w:lang w:eastAsia="pl-PL"/>
        </w:rPr>
      </w:pPr>
      <w:bookmarkStart w:id="40" w:name="_Toc232013893"/>
      <w:bookmarkStart w:id="41" w:name="_Toc232538750"/>
      <w:bookmarkStart w:id="42" w:name="_Toc232659392"/>
      <w:bookmarkStart w:id="43" w:name="_Toc232856977"/>
      <w:r>
        <w:rPr>
          <w:lang w:eastAsia="pl-PL"/>
        </w:rPr>
        <w:lastRenderedPageBreak/>
        <w:t>comparator.vhd</w:t>
      </w:r>
      <w:bookmarkEnd w:id="40"/>
      <w:bookmarkEnd w:id="41"/>
      <w:bookmarkEnd w:id="42"/>
      <w:bookmarkEnd w:id="43"/>
    </w:p>
    <w:p w:rsidR="00E473B1" w:rsidRPr="007F4A92" w:rsidRDefault="00A46F16" w:rsidP="0061587B">
      <w:pPr>
        <w:spacing w:before="100" w:beforeAutospacing="1" w:after="100" w:afterAutospacing="1" w:line="240" w:lineRule="auto"/>
        <w:rPr>
          <w:color w:val="auto"/>
          <w:lang w:eastAsia="pl-PL"/>
        </w:rPr>
      </w:pPr>
      <w:r w:rsidRPr="00A46F16">
        <w:rPr>
          <w:color w:val="auto"/>
          <w:lang w:eastAsia="pl-PL"/>
        </w:rPr>
        <w:t>Zadania:</w:t>
      </w:r>
    </w:p>
    <w:p w:rsidR="00CB1096" w:rsidRPr="007F4A92" w:rsidRDefault="009355B7" w:rsidP="00CB1096">
      <w:pPr>
        <w:pStyle w:val="Listapunktowana5"/>
        <w:numPr>
          <w:ilvl w:val="0"/>
          <w:numId w:val="0"/>
        </w:numPr>
        <w:rPr>
          <w:lang w:eastAsia="pl-PL"/>
        </w:rPr>
      </w:pPr>
      <w:r>
        <w:rPr>
          <w:color w:val="auto"/>
          <w:lang w:eastAsia="pl-PL"/>
        </w:rPr>
        <w:t>Element czysto kombinacyjny. Porównuje wartość CRC daną i obliczoną. Wyodrębniony</w:t>
      </w:r>
      <w:r w:rsidR="009F62C6">
        <w:rPr>
          <w:color w:val="auto"/>
          <w:lang w:eastAsia="pl-PL"/>
        </w:rPr>
        <w:t xml:space="preserve"> jedynie</w:t>
      </w:r>
      <w:r>
        <w:rPr>
          <w:color w:val="auto"/>
          <w:lang w:eastAsia="pl-PL"/>
        </w:rPr>
        <w:t xml:space="preserve"> dla przejrzystości.</w:t>
      </w:r>
    </w:p>
    <w:p w:rsidR="00190203" w:rsidRDefault="00727FFA">
      <w:pPr>
        <w:pStyle w:val="Nagwek2"/>
      </w:pPr>
      <w:bookmarkStart w:id="44" w:name="_Toc232013894"/>
      <w:bookmarkStart w:id="45" w:name="_Toc232538751"/>
      <w:bookmarkStart w:id="46" w:name="_Toc232659393"/>
      <w:bookmarkStart w:id="47" w:name="_Toc232856978"/>
      <w:r>
        <w:t>buforout.vhd</w:t>
      </w:r>
      <w:bookmarkEnd w:id="44"/>
      <w:bookmarkEnd w:id="45"/>
      <w:bookmarkEnd w:id="46"/>
      <w:bookmarkEnd w:id="47"/>
    </w:p>
    <w:p w:rsidR="00E473B1" w:rsidRPr="007F4A92" w:rsidRDefault="00E473B1" w:rsidP="00087F83">
      <w:pPr>
        <w:pStyle w:val="Listapunktowana5"/>
        <w:numPr>
          <w:ilvl w:val="0"/>
          <w:numId w:val="0"/>
        </w:numPr>
      </w:pPr>
    </w:p>
    <w:p w:rsidR="00E473B1" w:rsidRPr="007F4A92" w:rsidRDefault="00A46F16" w:rsidP="00087F83">
      <w:pPr>
        <w:pStyle w:val="Listapunktowana5"/>
        <w:numPr>
          <w:ilvl w:val="0"/>
          <w:numId w:val="0"/>
        </w:numPr>
      </w:pPr>
      <w:r w:rsidRPr="00A46F16">
        <w:t>Zadania:</w:t>
      </w:r>
    </w:p>
    <w:p w:rsidR="00062572" w:rsidRDefault="009A237F">
      <w:r>
        <w:t xml:space="preserve">Przyjmuje i przechowuje dane o stanie </w:t>
      </w:r>
      <w:r w:rsidR="009F62C6">
        <w:t>modułów oraz wysyła je po skompletowaniu wszystkich.</w:t>
      </w:r>
    </w:p>
    <w:p w:rsidR="009A237F" w:rsidRDefault="009A237F"/>
    <w:p w:rsidR="00062572" w:rsidRDefault="00062572" w:rsidP="00062572">
      <w:pPr>
        <w:pStyle w:val="Nagwek1"/>
        <w:numPr>
          <w:ilvl w:val="0"/>
          <w:numId w:val="16"/>
        </w:numPr>
        <w:pBdr>
          <w:left w:val="single" w:sz="6" w:space="0" w:color="9FB8CD" w:themeColor="accent2"/>
        </w:pBdr>
      </w:pPr>
      <w:bookmarkStart w:id="48" w:name="_Toc232013895"/>
      <w:bookmarkStart w:id="49" w:name="_Toc232538752"/>
      <w:bookmarkStart w:id="50" w:name="_Toc232659394"/>
      <w:bookmarkStart w:id="51" w:name="_Toc232856979"/>
      <w:r>
        <w:t>Opis interfejsu</w:t>
      </w:r>
      <w:bookmarkEnd w:id="48"/>
      <w:bookmarkEnd w:id="49"/>
      <w:bookmarkEnd w:id="50"/>
      <w:bookmarkEnd w:id="51"/>
    </w:p>
    <w:p w:rsidR="00062572" w:rsidRDefault="00062572" w:rsidP="00062572">
      <w:r>
        <w:br/>
        <w:t>Poniższa tabela przedstawia wejścia i wyjścia układu: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02"/>
        <w:gridCol w:w="783"/>
        <w:gridCol w:w="1134"/>
        <w:gridCol w:w="4992"/>
      </w:tblGrid>
      <w:tr w:rsidR="00062572" w:rsidRPr="00934233" w:rsidTr="00934233">
        <w:tc>
          <w:tcPr>
            <w:tcW w:w="9211" w:type="dxa"/>
            <w:gridSpan w:val="4"/>
            <w:shd w:val="clear" w:color="auto" w:fill="628BAD" w:themeFill="accent2" w:themeFillShade="BF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Wejścia i wyjścia układu</w:t>
            </w:r>
          </w:p>
        </w:tc>
      </w:tr>
      <w:tr w:rsidR="007864C9" w:rsidRPr="00934233" w:rsidTr="00934233">
        <w:tc>
          <w:tcPr>
            <w:tcW w:w="2302" w:type="dxa"/>
            <w:shd w:val="clear" w:color="auto" w:fill="D8E2EB" w:themeFill="accent2" w:themeFillTint="66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Nazwa</w:t>
            </w:r>
          </w:p>
        </w:tc>
        <w:tc>
          <w:tcPr>
            <w:tcW w:w="783" w:type="dxa"/>
            <w:shd w:val="clear" w:color="auto" w:fill="D8E2EB" w:themeFill="accent2" w:themeFillTint="66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Typ</w:t>
            </w:r>
          </w:p>
        </w:tc>
        <w:tc>
          <w:tcPr>
            <w:tcW w:w="1134" w:type="dxa"/>
            <w:shd w:val="clear" w:color="auto" w:fill="D8E2EB" w:themeFill="accent2" w:themeFillTint="66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Rozmiar</w:t>
            </w:r>
          </w:p>
        </w:tc>
        <w:tc>
          <w:tcPr>
            <w:tcW w:w="4992" w:type="dxa"/>
            <w:shd w:val="clear" w:color="auto" w:fill="D8E2EB" w:themeFill="accent2" w:themeFillTint="66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Krótki opis</w:t>
            </w:r>
          </w:p>
        </w:tc>
      </w:tr>
      <w:tr w:rsidR="007864C9" w:rsidRPr="00934233" w:rsidTr="00934233">
        <w:tc>
          <w:tcPr>
            <w:tcW w:w="2302" w:type="dxa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clk</w:t>
            </w:r>
          </w:p>
        </w:tc>
        <w:tc>
          <w:tcPr>
            <w:tcW w:w="783" w:type="dxa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IN</w:t>
            </w:r>
          </w:p>
        </w:tc>
        <w:tc>
          <w:tcPr>
            <w:tcW w:w="1134" w:type="dxa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1 bit</w:t>
            </w:r>
          </w:p>
        </w:tc>
        <w:tc>
          <w:tcPr>
            <w:tcW w:w="4992" w:type="dxa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Wejście zegara</w:t>
            </w:r>
          </w:p>
        </w:tc>
      </w:tr>
      <w:tr w:rsidR="007864C9" w:rsidRPr="00934233" w:rsidTr="00934233">
        <w:tc>
          <w:tcPr>
            <w:tcW w:w="2302" w:type="dxa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rst</w:t>
            </w:r>
          </w:p>
        </w:tc>
        <w:tc>
          <w:tcPr>
            <w:tcW w:w="783" w:type="dxa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IN</w:t>
            </w:r>
          </w:p>
        </w:tc>
        <w:tc>
          <w:tcPr>
            <w:tcW w:w="1134" w:type="dxa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1 bit</w:t>
            </w:r>
          </w:p>
        </w:tc>
        <w:tc>
          <w:tcPr>
            <w:tcW w:w="4992" w:type="dxa"/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Reset asynchroniczny</w:t>
            </w:r>
          </w:p>
        </w:tc>
      </w:tr>
      <w:tr w:rsidR="007864C9" w:rsidRPr="00934233" w:rsidTr="00934233">
        <w:tc>
          <w:tcPr>
            <w:tcW w:w="2302" w:type="dxa"/>
            <w:tcBorders>
              <w:bottom w:val="single" w:sz="4" w:space="0" w:color="000000" w:themeColor="text1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receive</w:t>
            </w:r>
          </w:p>
        </w:tc>
        <w:tc>
          <w:tcPr>
            <w:tcW w:w="783" w:type="dxa"/>
            <w:tcBorders>
              <w:bottom w:val="single" w:sz="4" w:space="0" w:color="000000" w:themeColor="text1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IN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1 bit</w:t>
            </w:r>
          </w:p>
        </w:tc>
        <w:tc>
          <w:tcPr>
            <w:tcW w:w="4992" w:type="dxa"/>
            <w:tcBorders>
              <w:bottom w:val="single" w:sz="4" w:space="0" w:color="000000" w:themeColor="text1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Rozpoczęcie przyjmowania danych</w:t>
            </w:r>
          </w:p>
        </w:tc>
      </w:tr>
      <w:tr w:rsidR="007864C9" w:rsidRPr="00934233" w:rsidTr="00934233">
        <w:tc>
          <w:tcPr>
            <w:tcW w:w="2302" w:type="dxa"/>
            <w:tcBorders>
              <w:bottom w:val="single" w:sz="12" w:space="0" w:color="000000" w:themeColor="text1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data</w:t>
            </w:r>
          </w:p>
        </w:tc>
        <w:tc>
          <w:tcPr>
            <w:tcW w:w="783" w:type="dxa"/>
            <w:tcBorders>
              <w:bottom w:val="single" w:sz="12" w:space="0" w:color="000000" w:themeColor="text1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IN</w:t>
            </w:r>
          </w:p>
        </w:tc>
        <w:tc>
          <w:tcPr>
            <w:tcW w:w="1134" w:type="dxa"/>
            <w:tcBorders>
              <w:bottom w:val="single" w:sz="12" w:space="0" w:color="000000" w:themeColor="text1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8 bit</w:t>
            </w:r>
          </w:p>
        </w:tc>
        <w:tc>
          <w:tcPr>
            <w:tcW w:w="4992" w:type="dxa"/>
            <w:tcBorders>
              <w:bottom w:val="single" w:sz="12" w:space="0" w:color="000000" w:themeColor="text1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Dane wejściowe</w:t>
            </w:r>
          </w:p>
        </w:tc>
      </w:tr>
      <w:tr w:rsidR="007864C9" w:rsidRPr="00934233" w:rsidTr="00934233">
        <w:tc>
          <w:tcPr>
            <w:tcW w:w="2302" w:type="dxa"/>
            <w:tcBorders>
              <w:top w:val="single" w:sz="12" w:space="0" w:color="000000" w:themeColor="text1"/>
              <w:bottom w:val="single" w:sz="6" w:space="0" w:color="auto"/>
            </w:tcBorders>
          </w:tcPr>
          <w:p w:rsidR="009F62C6" w:rsidRPr="00934233" w:rsidRDefault="009F62C6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busy</w:t>
            </w:r>
          </w:p>
        </w:tc>
        <w:tc>
          <w:tcPr>
            <w:tcW w:w="783" w:type="dxa"/>
            <w:tcBorders>
              <w:top w:val="single" w:sz="12" w:space="0" w:color="000000" w:themeColor="text1"/>
              <w:bottom w:val="single" w:sz="6" w:space="0" w:color="auto"/>
            </w:tcBorders>
          </w:tcPr>
          <w:p w:rsidR="009F62C6" w:rsidRPr="00934233" w:rsidRDefault="009F62C6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OUT</w:t>
            </w:r>
          </w:p>
        </w:tc>
        <w:tc>
          <w:tcPr>
            <w:tcW w:w="1134" w:type="dxa"/>
            <w:tcBorders>
              <w:top w:val="single" w:sz="12" w:space="0" w:color="000000" w:themeColor="text1"/>
              <w:bottom w:val="single" w:sz="6" w:space="0" w:color="auto"/>
            </w:tcBorders>
          </w:tcPr>
          <w:p w:rsidR="009F62C6" w:rsidRPr="00934233" w:rsidRDefault="009F62C6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1 bit</w:t>
            </w:r>
          </w:p>
        </w:tc>
        <w:tc>
          <w:tcPr>
            <w:tcW w:w="4992" w:type="dxa"/>
            <w:tcBorders>
              <w:top w:val="single" w:sz="12" w:space="0" w:color="000000" w:themeColor="text1"/>
              <w:bottom w:val="single" w:sz="6" w:space="0" w:color="auto"/>
            </w:tcBorders>
          </w:tcPr>
          <w:p w:rsidR="009F62C6" w:rsidRPr="00934233" w:rsidRDefault="009F62C6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Informacja o stanie zajętości układu</w:t>
            </w:r>
          </w:p>
        </w:tc>
      </w:tr>
      <w:tr w:rsidR="007864C9" w:rsidRPr="00934233" w:rsidTr="00934233">
        <w:tc>
          <w:tcPr>
            <w:tcW w:w="2302" w:type="dxa"/>
            <w:tcBorders>
              <w:top w:val="single" w:sz="6" w:space="0" w:color="auto"/>
              <w:bottom w:val="single" w:sz="6" w:space="0" w:color="auto"/>
            </w:tcBorders>
          </w:tcPr>
          <w:p w:rsidR="009F62C6" w:rsidRPr="00934233" w:rsidRDefault="009F62C6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send</w:t>
            </w:r>
          </w:p>
        </w:tc>
        <w:tc>
          <w:tcPr>
            <w:tcW w:w="783" w:type="dxa"/>
            <w:tcBorders>
              <w:top w:val="single" w:sz="6" w:space="0" w:color="auto"/>
              <w:bottom w:val="single" w:sz="6" w:space="0" w:color="auto"/>
            </w:tcBorders>
          </w:tcPr>
          <w:p w:rsidR="009F62C6" w:rsidRPr="00934233" w:rsidRDefault="009F62C6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OUT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9F62C6" w:rsidRPr="00934233" w:rsidRDefault="009F62C6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1 bit</w:t>
            </w:r>
          </w:p>
        </w:tc>
        <w:tc>
          <w:tcPr>
            <w:tcW w:w="4992" w:type="dxa"/>
            <w:tcBorders>
              <w:top w:val="single" w:sz="6" w:space="0" w:color="auto"/>
              <w:bottom w:val="single" w:sz="6" w:space="0" w:color="auto"/>
            </w:tcBorders>
          </w:tcPr>
          <w:p w:rsidR="009F62C6" w:rsidRPr="00934233" w:rsidRDefault="009F62C6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Informacja o rozpoczęciu wysyłania raportu</w:t>
            </w:r>
          </w:p>
        </w:tc>
      </w:tr>
      <w:tr w:rsidR="007864C9" w:rsidRPr="00934233" w:rsidTr="00934233">
        <w:tc>
          <w:tcPr>
            <w:tcW w:w="2302" w:type="dxa"/>
            <w:tcBorders>
              <w:top w:val="single" w:sz="6" w:space="0" w:color="auto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raport</w:t>
            </w:r>
          </w:p>
        </w:tc>
        <w:tc>
          <w:tcPr>
            <w:tcW w:w="783" w:type="dxa"/>
            <w:tcBorders>
              <w:top w:val="single" w:sz="6" w:space="0" w:color="auto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OUT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8 bit</w:t>
            </w:r>
          </w:p>
        </w:tc>
        <w:tc>
          <w:tcPr>
            <w:tcW w:w="4992" w:type="dxa"/>
            <w:tcBorders>
              <w:top w:val="single" w:sz="6" w:space="0" w:color="auto"/>
            </w:tcBorders>
          </w:tcPr>
          <w:p w:rsidR="00062572" w:rsidRPr="00934233" w:rsidRDefault="00062572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Raport o stanie danych wejściowych</w:t>
            </w:r>
          </w:p>
        </w:tc>
      </w:tr>
    </w:tbl>
    <w:p w:rsidR="00062572" w:rsidRDefault="00062572" w:rsidP="00062572"/>
    <w:p w:rsidR="00062572" w:rsidRDefault="00062572" w:rsidP="00062572">
      <w:pPr>
        <w:pStyle w:val="Nagwek2"/>
      </w:pPr>
      <w:bookmarkStart w:id="52" w:name="_Toc232013896"/>
      <w:bookmarkStart w:id="53" w:name="_Toc232538753"/>
      <w:bookmarkStart w:id="54" w:name="_Toc232659395"/>
      <w:bookmarkStart w:id="55" w:name="_Toc232856980"/>
      <w:r>
        <w:t>Wejścia</w:t>
      </w:r>
      <w:bookmarkEnd w:id="52"/>
      <w:bookmarkEnd w:id="53"/>
      <w:bookmarkEnd w:id="54"/>
      <w:bookmarkEnd w:id="55"/>
    </w:p>
    <w:p w:rsidR="00062572" w:rsidRDefault="00062572" w:rsidP="00062572">
      <w:pPr>
        <w:spacing w:after="0"/>
        <w:ind w:firstLine="709"/>
      </w:pPr>
    </w:p>
    <w:p w:rsidR="00062572" w:rsidRDefault="00062572" w:rsidP="00062572">
      <w:pPr>
        <w:pStyle w:val="Akapitzlist"/>
        <w:numPr>
          <w:ilvl w:val="0"/>
          <w:numId w:val="26"/>
        </w:numPr>
      </w:pPr>
      <w:r>
        <w:rPr>
          <w:b/>
        </w:rPr>
        <w:t xml:space="preserve">clk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Pr="00D14E1B">
        <w:t>–</w:t>
      </w:r>
      <w:r>
        <w:rPr>
          <w:b/>
        </w:rPr>
        <w:t xml:space="preserve"> </w:t>
      </w:r>
      <w:r>
        <w:t>wejście zegara</w:t>
      </w:r>
    </w:p>
    <w:p w:rsidR="00062572" w:rsidRDefault="00062572" w:rsidP="00062572">
      <w:pPr>
        <w:pStyle w:val="Akapitzlist"/>
        <w:numPr>
          <w:ilvl w:val="0"/>
          <w:numId w:val="26"/>
        </w:numPr>
      </w:pPr>
      <w:r w:rsidRPr="00D14E1B">
        <w:rPr>
          <w:b/>
        </w:rPr>
        <w:t xml:space="preserve">rst </w:t>
      </w:r>
      <w:r>
        <w:t>– reset asynchroniczny</w:t>
      </w:r>
    </w:p>
    <w:p w:rsidR="00062572" w:rsidRDefault="00062572" w:rsidP="00062572">
      <w:pPr>
        <w:pStyle w:val="Akapitzlist"/>
        <w:numPr>
          <w:ilvl w:val="0"/>
          <w:numId w:val="26"/>
        </w:numPr>
      </w:pPr>
      <w:r>
        <w:rPr>
          <w:b/>
        </w:rPr>
        <w:t xml:space="preserve">receive </w:t>
      </w:r>
      <w:r>
        <w:t>– sygnał sterujący pracą układu, rozpoczyna przyjmowanie danych</w:t>
      </w:r>
    </w:p>
    <w:p w:rsidR="00062572" w:rsidRDefault="00062572" w:rsidP="00062572">
      <w:pPr>
        <w:pStyle w:val="Akapitzlist"/>
        <w:numPr>
          <w:ilvl w:val="0"/>
          <w:numId w:val="26"/>
        </w:numPr>
      </w:pPr>
      <w:r>
        <w:rPr>
          <w:b/>
        </w:rPr>
        <w:t xml:space="preserve">data </w:t>
      </w:r>
      <w:r>
        <w:t>–  ośmiobitowa szyna doprowadzająca dane do układu</w:t>
      </w:r>
    </w:p>
    <w:p w:rsidR="00062572" w:rsidRDefault="00062572" w:rsidP="00062572">
      <w:pPr>
        <w:pStyle w:val="Akapitzlist"/>
        <w:ind w:left="1429"/>
      </w:pPr>
    </w:p>
    <w:p w:rsidR="00062572" w:rsidRDefault="00062572" w:rsidP="00062572">
      <w:pPr>
        <w:pStyle w:val="Nagwek2"/>
      </w:pPr>
      <w:bookmarkStart w:id="56" w:name="_Toc232013897"/>
      <w:bookmarkStart w:id="57" w:name="_Toc232538754"/>
      <w:bookmarkStart w:id="58" w:name="_Toc232659396"/>
      <w:bookmarkStart w:id="59" w:name="_Toc232856981"/>
      <w:r>
        <w:t>Wyjścia</w:t>
      </w:r>
      <w:bookmarkEnd w:id="56"/>
      <w:bookmarkEnd w:id="57"/>
      <w:bookmarkEnd w:id="58"/>
      <w:bookmarkEnd w:id="59"/>
    </w:p>
    <w:p w:rsidR="00062572" w:rsidRDefault="00062572" w:rsidP="00062572">
      <w:pPr>
        <w:spacing w:after="0"/>
        <w:ind w:firstLine="709"/>
      </w:pPr>
    </w:p>
    <w:p w:rsidR="009F62C6" w:rsidRDefault="009F62C6" w:rsidP="00062572">
      <w:pPr>
        <w:pStyle w:val="Akapitzlist"/>
        <w:numPr>
          <w:ilvl w:val="0"/>
          <w:numId w:val="27"/>
        </w:numPr>
        <w:rPr>
          <w:b/>
        </w:rPr>
      </w:pPr>
      <w:r>
        <w:rPr>
          <w:b/>
        </w:rPr>
        <w:t>busy</w:t>
      </w:r>
      <w:r>
        <w:t xml:space="preserve"> – sygnał informujący o stanie zajętości układu</w:t>
      </w:r>
      <w:r w:rsidR="00FD7CD2">
        <w:t xml:space="preserve">. Stan wysoki oznacza, że </w:t>
      </w:r>
      <w:r w:rsidR="00FD7CD2">
        <w:tab/>
        <w:t>układ nie jest gotowy na przyjęcie następnych danych</w:t>
      </w:r>
    </w:p>
    <w:p w:rsidR="009F62C6" w:rsidRDefault="009F62C6" w:rsidP="00062572">
      <w:pPr>
        <w:pStyle w:val="Akapitzlist"/>
        <w:numPr>
          <w:ilvl w:val="0"/>
          <w:numId w:val="27"/>
        </w:numPr>
        <w:rPr>
          <w:b/>
        </w:rPr>
      </w:pPr>
      <w:r>
        <w:rPr>
          <w:b/>
        </w:rPr>
        <w:lastRenderedPageBreak/>
        <w:t xml:space="preserve">send </w:t>
      </w:r>
      <w:r>
        <w:t xml:space="preserve">– sygnał informujący o rozpoczęciu wysyłania raportu. Raport po </w:t>
      </w:r>
      <w:r w:rsidR="00FD7CD2">
        <w:tab/>
      </w:r>
      <w:r>
        <w:t xml:space="preserve">pojawieniu się tego sygnału jest </w:t>
      </w:r>
      <w:r w:rsidR="00FD7CD2">
        <w:t xml:space="preserve">zerowany, a cały układ przechodzi w </w:t>
      </w:r>
      <w:r w:rsidR="00FD7CD2">
        <w:tab/>
        <w:t>stan oczekiwania</w:t>
      </w:r>
    </w:p>
    <w:p w:rsidR="00062572" w:rsidRPr="00D14E1B" w:rsidRDefault="00062572" w:rsidP="00062572">
      <w:pPr>
        <w:pStyle w:val="Akapitzlist"/>
        <w:numPr>
          <w:ilvl w:val="0"/>
          <w:numId w:val="27"/>
        </w:numPr>
        <w:rPr>
          <w:b/>
        </w:rPr>
      </w:pPr>
      <w:r w:rsidRPr="00D14E1B">
        <w:rPr>
          <w:b/>
        </w:rPr>
        <w:t>raport</w:t>
      </w:r>
      <w:r>
        <w:rPr>
          <w:b/>
        </w:rPr>
        <w:t xml:space="preserve"> </w:t>
      </w:r>
      <w:r>
        <w:t>– szyna wyprowadzająca z układu raport o stanie modułów w kolejności od pierwszego do ostatniego</w:t>
      </w:r>
      <w:r>
        <w:br/>
      </w:r>
      <w:r w:rsidRPr="00D14E1B">
        <w:rPr>
          <w:i/>
        </w:rPr>
        <w:tab/>
        <w:t>kodowanie:</w:t>
      </w:r>
      <w:r>
        <w:rPr>
          <w:i/>
        </w:rPr>
        <w:t xml:space="preserve">     11 - moduł bezbłędny</w:t>
      </w:r>
    </w:p>
    <w:p w:rsidR="00062572" w:rsidRDefault="00062572" w:rsidP="00062572">
      <w:pPr>
        <w:pStyle w:val="Akapitzlist"/>
        <w:ind w:left="1429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10 - błąd transmisji (niezgodne crc)</w:t>
      </w:r>
    </w:p>
    <w:p w:rsidR="00062572" w:rsidRDefault="00062572" w:rsidP="00062572">
      <w:pPr>
        <w:pStyle w:val="Akapitzlist"/>
        <w:ind w:left="1429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01 - błąd długości modułu przesłanego</w:t>
      </w:r>
    </w:p>
    <w:p w:rsidR="00062572" w:rsidRDefault="00062572" w:rsidP="00062572">
      <w:pPr>
        <w:pStyle w:val="Akapitzlist"/>
        <w:ind w:left="1429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00 - moduł nieprzetworzony</w:t>
      </w:r>
    </w:p>
    <w:p w:rsidR="00062572" w:rsidRDefault="00062572" w:rsidP="00062572">
      <w:pPr>
        <w:pStyle w:val="Nagwek1"/>
        <w:numPr>
          <w:ilvl w:val="0"/>
          <w:numId w:val="16"/>
        </w:numPr>
        <w:pBdr>
          <w:left w:val="single" w:sz="6" w:space="0" w:color="9FB8CD" w:themeColor="accent2"/>
        </w:pBdr>
      </w:pPr>
      <w:bookmarkStart w:id="60" w:name="_Toc232013898"/>
      <w:bookmarkStart w:id="61" w:name="_Toc232538755"/>
      <w:bookmarkStart w:id="62" w:name="_Toc232659397"/>
      <w:bookmarkStart w:id="63" w:name="_Toc232856982"/>
      <w:r>
        <w:t>Sterowanie układem</w:t>
      </w:r>
      <w:bookmarkEnd w:id="60"/>
      <w:bookmarkEnd w:id="61"/>
      <w:bookmarkEnd w:id="62"/>
      <w:bookmarkEnd w:id="63"/>
    </w:p>
    <w:p w:rsidR="009E26DB" w:rsidRDefault="00062572">
      <w:pPr>
        <w:tabs>
          <w:tab w:val="left" w:pos="142"/>
        </w:tabs>
      </w:pPr>
      <w:r>
        <w:br/>
        <w:t>Układ sterowany jest przez pięć automatów skończonych (FSM) o różnym przeznaczeniu.</w:t>
      </w:r>
      <w:r>
        <w:br/>
        <w:t>Ich grafy dołączone są do dokumentacji.</w:t>
      </w:r>
    </w:p>
    <w:p w:rsidR="00062572" w:rsidRDefault="00062572" w:rsidP="00062572">
      <w:r>
        <w:t>Automat główny (</w:t>
      </w:r>
      <w:r w:rsidRPr="00062572">
        <w:rPr>
          <w:b/>
        </w:rPr>
        <w:t>main_fsm</w:t>
      </w:r>
      <w:r>
        <w:t xml:space="preserve">) odpowiada za sterowanie pracą całego układu. Jest on taktowany zegarem podłączonym do wejścia </w:t>
      </w:r>
      <w:r>
        <w:rPr>
          <w:b/>
        </w:rPr>
        <w:t>clk</w:t>
      </w:r>
      <w:r>
        <w:t xml:space="preserve">. Wejście układu </w:t>
      </w:r>
      <w:r>
        <w:rPr>
          <w:b/>
        </w:rPr>
        <w:t>receive</w:t>
      </w:r>
      <w:r>
        <w:t xml:space="preserve"> steruje rozpoczęciem pracy układu. Stan wysoki tego wejścia występujący podczas narastającego zbocza zegara powoduje rozpoczęcie pracy układu (porzucenie stanu main_fsb_idle). </w:t>
      </w:r>
      <w:r>
        <w:br/>
      </w:r>
      <w:r>
        <w:br/>
      </w:r>
    </w:p>
    <w:p w:rsidR="009E26DB" w:rsidRDefault="00560E54">
      <w:pPr>
        <w:pStyle w:val="Nagwek2"/>
      </w:pPr>
      <w:bookmarkStart w:id="64" w:name="_Toc232013899"/>
      <w:bookmarkStart w:id="65" w:name="_Toc232538756"/>
      <w:bookmarkStart w:id="66" w:name="_Toc232659398"/>
      <w:bookmarkStart w:id="67" w:name="_Toc232856983"/>
      <w:r>
        <w:t>Opis działania</w:t>
      </w:r>
      <w:r w:rsidR="00062572">
        <w:t xml:space="preserve"> automatu main_fsm</w:t>
      </w:r>
      <w:bookmarkEnd w:id="64"/>
      <w:bookmarkEnd w:id="65"/>
      <w:bookmarkEnd w:id="66"/>
      <w:bookmarkEnd w:id="67"/>
    </w:p>
    <w:p w:rsidR="009E26DB" w:rsidRDefault="009E26DB">
      <w:pPr>
        <w:spacing w:after="0"/>
      </w:pPr>
    </w:p>
    <w:p w:rsidR="009E26DB" w:rsidRDefault="00AA52A4">
      <w:pPr>
        <w:pStyle w:val="Akapitzlist"/>
        <w:numPr>
          <w:ilvl w:val="0"/>
          <w:numId w:val="27"/>
        </w:numPr>
        <w:rPr>
          <w:b/>
          <w:i/>
        </w:rPr>
      </w:pPr>
      <w:r w:rsidRPr="00AA52A4">
        <w:rPr>
          <w:i/>
        </w:rPr>
        <w:t>main_fsb_idle</w:t>
      </w:r>
      <w:r w:rsidR="00062572">
        <w:rPr>
          <w:i/>
        </w:rPr>
        <w:t xml:space="preserve"> – </w:t>
      </w:r>
      <w:r w:rsidR="00062572">
        <w:t>stan oczekiwania (bezczynności) automatu</w:t>
      </w:r>
      <w:r w:rsidR="00197C9B">
        <w:t xml:space="preserve">; warunkiem </w:t>
      </w:r>
      <w:r w:rsidR="00F000EE">
        <w:t xml:space="preserve">przejścia jest sygnał data_incoming =&gt; </w:t>
      </w:r>
      <w:r w:rsidRPr="00AA52A4">
        <w:rPr>
          <w:b/>
        </w:rPr>
        <w:t>receive</w:t>
      </w:r>
    </w:p>
    <w:p w:rsidR="009E26DB" w:rsidRDefault="00AA52A4">
      <w:pPr>
        <w:pStyle w:val="Akapitzlist"/>
        <w:numPr>
          <w:ilvl w:val="0"/>
          <w:numId w:val="27"/>
        </w:numPr>
        <w:rPr>
          <w:i/>
        </w:rPr>
      </w:pPr>
      <w:r w:rsidRPr="00AA52A4">
        <w:rPr>
          <w:i/>
        </w:rPr>
        <w:t>main_fsb_receive</w:t>
      </w:r>
      <w:r w:rsidR="00062572">
        <w:rPr>
          <w:i/>
        </w:rPr>
        <w:t xml:space="preserve"> </w:t>
      </w:r>
      <w:r w:rsidR="00062572">
        <w:t xml:space="preserve">– stan rozpoczęcia </w:t>
      </w:r>
      <w:r w:rsidR="00F000EE">
        <w:t>odbi</w:t>
      </w:r>
      <w:r w:rsidR="00FD7CD2">
        <w:t xml:space="preserve">oru </w:t>
      </w:r>
      <w:r w:rsidR="00F000EE">
        <w:t>danych</w:t>
      </w:r>
      <w:r w:rsidR="00197C9B">
        <w:t xml:space="preserve">; warunkiem przejścia </w:t>
      </w:r>
      <w:r w:rsidR="00F000EE">
        <w:t>jest zakończenie transmisji pierwszego modułu</w:t>
      </w:r>
    </w:p>
    <w:p w:rsidR="009E26DB" w:rsidRDefault="00AA52A4">
      <w:pPr>
        <w:pStyle w:val="Akapitzlist"/>
        <w:numPr>
          <w:ilvl w:val="0"/>
          <w:numId w:val="27"/>
        </w:numPr>
        <w:rPr>
          <w:i/>
        </w:rPr>
      </w:pPr>
      <w:r w:rsidRPr="00AA52A4">
        <w:rPr>
          <w:i/>
        </w:rPr>
        <w:t>main_fsb_busyx</w:t>
      </w:r>
      <w:r w:rsidR="00F000EE">
        <w:rPr>
          <w:i/>
        </w:rPr>
        <w:t xml:space="preserve"> – </w:t>
      </w:r>
      <w:r w:rsidR="00F000EE">
        <w:t>stany przejściowe (</w:t>
      </w:r>
      <w:r w:rsidR="00F000EE">
        <w:rPr>
          <w:b/>
        </w:rPr>
        <w:t>x oznacza numer modułu)</w:t>
      </w:r>
      <w:r w:rsidR="00197C9B">
        <w:t xml:space="preserve">; w zależności </w:t>
      </w:r>
      <w:r w:rsidR="00F000EE">
        <w:t xml:space="preserve">od  zgodności otrzymanych danych co do długości (z dokładnością do 1 bajta), moduł jest przetwarzany lub pomijany; warunkiem </w:t>
      </w:r>
      <w:r w:rsidR="00F000EE">
        <w:tab/>
        <w:t>rozpoczęcia przetwarzania jest zakończenie transmisji x modułu</w:t>
      </w:r>
    </w:p>
    <w:p w:rsidR="009E26DB" w:rsidRDefault="00AA52A4">
      <w:pPr>
        <w:pStyle w:val="Akapitzlist"/>
        <w:numPr>
          <w:ilvl w:val="0"/>
          <w:numId w:val="27"/>
        </w:numPr>
        <w:rPr>
          <w:i/>
        </w:rPr>
      </w:pPr>
      <w:r w:rsidRPr="00AA52A4">
        <w:rPr>
          <w:i/>
        </w:rPr>
        <w:t>main_fsb_procx</w:t>
      </w:r>
      <w:r w:rsidR="00F000EE">
        <w:rPr>
          <w:i/>
        </w:rPr>
        <w:t xml:space="preserve"> </w:t>
      </w:r>
      <w:r w:rsidR="00F000EE">
        <w:rPr>
          <w:i/>
        </w:rPr>
        <w:softHyphen/>
        <w:t xml:space="preserve">– </w:t>
      </w:r>
      <w:r w:rsidR="00F000EE">
        <w:t>stany przetwarzania modułów (</w:t>
      </w:r>
      <w:r w:rsidR="00F000EE">
        <w:rPr>
          <w:b/>
        </w:rPr>
        <w:t>x oznacza numer modułu)</w:t>
      </w:r>
      <w:r w:rsidR="00F000EE">
        <w:t>;</w:t>
      </w:r>
      <w:r w:rsidR="00F000EE">
        <w:rPr>
          <w:i/>
        </w:rPr>
        <w:t xml:space="preserve"> </w:t>
      </w:r>
      <w:r w:rsidR="00F000EE">
        <w:rPr>
          <w:i/>
        </w:rPr>
        <w:br/>
      </w:r>
      <w:r w:rsidR="00F000EE">
        <w:t>stan następny ustalany jest w zależności od liczby modułów</w:t>
      </w:r>
      <w:r w:rsidR="00197C9B">
        <w:t xml:space="preserve">; warunkiem </w:t>
      </w:r>
      <w:r w:rsidR="009D26EB">
        <w:t xml:space="preserve">przejścia jest zakończenie przetwarzania </w:t>
      </w:r>
      <w:r w:rsidR="009D26EB">
        <w:rPr>
          <w:i/>
        </w:rPr>
        <w:t xml:space="preserve">x </w:t>
      </w:r>
      <w:r w:rsidR="009D26EB">
        <w:t>modułu</w:t>
      </w:r>
    </w:p>
    <w:p w:rsidR="009E26DB" w:rsidRDefault="00AA52A4" w:rsidP="00197C9B">
      <w:pPr>
        <w:pStyle w:val="Akapitzlist"/>
        <w:numPr>
          <w:ilvl w:val="0"/>
          <w:numId w:val="27"/>
        </w:numPr>
        <w:ind w:left="1418"/>
        <w:rPr>
          <w:i/>
        </w:rPr>
      </w:pPr>
      <w:r w:rsidRPr="00AA52A4">
        <w:rPr>
          <w:i/>
        </w:rPr>
        <w:t>main_fsb_send</w:t>
      </w:r>
      <w:r w:rsidR="00F000EE">
        <w:rPr>
          <w:i/>
        </w:rPr>
        <w:t xml:space="preserve"> – </w:t>
      </w:r>
      <w:r w:rsidR="00F000EE">
        <w:t xml:space="preserve"> stan zakończenia p</w:t>
      </w:r>
      <w:r w:rsidR="00197C9B">
        <w:t xml:space="preserve">racy automatu; ustawia automat </w:t>
      </w:r>
      <w:r w:rsidR="00F000EE">
        <w:t>bufout_fsm w odpowiednim stanie</w:t>
      </w:r>
      <w:r w:rsidR="00197C9B">
        <w:t xml:space="preserve"> i wysyła sygnał rozpoczęcia </w:t>
      </w:r>
      <w:r w:rsidR="009D26EB">
        <w:t>wysyłania raportu do bufora wyjściowego</w:t>
      </w:r>
    </w:p>
    <w:p w:rsidR="007535D1" w:rsidRDefault="007535D1">
      <w:pPr>
        <w:rPr>
          <w:i/>
        </w:rPr>
      </w:pPr>
    </w:p>
    <w:p w:rsidR="007535D1" w:rsidRDefault="007535D1">
      <w:pPr>
        <w:rPr>
          <w:i/>
        </w:rPr>
      </w:pPr>
    </w:p>
    <w:p w:rsidR="007535D1" w:rsidRDefault="007535D1">
      <w:pPr>
        <w:rPr>
          <w:i/>
        </w:rPr>
      </w:pPr>
    </w:p>
    <w:p w:rsidR="00F000EE" w:rsidRDefault="00F000EE" w:rsidP="00F000EE">
      <w:pPr>
        <w:pStyle w:val="Nagwek2"/>
      </w:pPr>
      <w:bookmarkStart w:id="68" w:name="_Toc232013900"/>
      <w:bookmarkStart w:id="69" w:name="_Toc232538757"/>
      <w:bookmarkStart w:id="70" w:name="_Toc232659399"/>
      <w:bookmarkStart w:id="71" w:name="_Toc232856984"/>
      <w:r>
        <w:lastRenderedPageBreak/>
        <w:t xml:space="preserve">Opis </w:t>
      </w:r>
      <w:r w:rsidR="00560E54">
        <w:t>działania</w:t>
      </w:r>
      <w:r>
        <w:t xml:space="preserve"> automatu flow_fsm</w:t>
      </w:r>
      <w:bookmarkEnd w:id="68"/>
      <w:bookmarkEnd w:id="69"/>
      <w:bookmarkEnd w:id="70"/>
      <w:bookmarkEnd w:id="71"/>
    </w:p>
    <w:p w:rsidR="009E26DB" w:rsidRDefault="009E26DB">
      <w:pPr>
        <w:pStyle w:val="Akapitzlist"/>
        <w:spacing w:after="0"/>
        <w:ind w:left="1429"/>
        <w:rPr>
          <w:i/>
        </w:rPr>
      </w:pPr>
    </w:p>
    <w:p w:rsidR="009E26DB" w:rsidRDefault="00560E54">
      <w:r>
        <w:t xml:space="preserve">Po otrzymaniu sygnału </w:t>
      </w:r>
      <w:r>
        <w:rPr>
          <w:b/>
        </w:rPr>
        <w:t>flow_in</w:t>
      </w:r>
      <w:r>
        <w:t xml:space="preserve"> automat opuszcza stan flow_idle i rozpoczyna przyjmowanie danych. Stan </w:t>
      </w:r>
      <w:r w:rsidR="00AA52A4" w:rsidRPr="00AA52A4">
        <w:rPr>
          <w:i/>
        </w:rPr>
        <w:t>flow_sop</w:t>
      </w:r>
      <w:r>
        <w:t xml:space="preserve"> wykrywa znacznik rozpoczęcia pakietu i przechodzi w stan następny </w:t>
      </w:r>
      <w:r w:rsidR="002C1307" w:rsidRPr="002C1307">
        <w:t xml:space="preserve">Stany </w:t>
      </w:r>
      <w:r w:rsidR="00AA52A4" w:rsidRPr="00AA52A4">
        <w:rPr>
          <w:i/>
        </w:rPr>
        <w:t>flow_eoh</w:t>
      </w:r>
      <w:r>
        <w:t xml:space="preserve"> i</w:t>
      </w:r>
      <w:r w:rsidR="002C1307" w:rsidRPr="002C1307">
        <w:t xml:space="preserve"> </w:t>
      </w:r>
      <w:r w:rsidR="00AA52A4" w:rsidRPr="00AA52A4">
        <w:rPr>
          <w:i/>
        </w:rPr>
        <w:t>flow_eomx</w:t>
      </w:r>
      <w:r w:rsidR="002C1307" w:rsidRPr="002C1307">
        <w:t xml:space="preserve"> </w:t>
      </w:r>
      <w:r w:rsidR="00AA52A4" w:rsidRPr="00AA52A4">
        <w:t>są charakterystycznymi e</w:t>
      </w:r>
      <w:r>
        <w:t xml:space="preserve">tapami transmisji danych. Oczekują na odpowiednie ciągi bitów (patrz - 3. Opis pakietu) w danych wejściowych.  Po ich napotkaniu przechodzą do stanów następnych. W sytuacji napotkania nieodpowiedniej sekwencji przerywają pracę automatu. Stan </w:t>
      </w:r>
      <w:r>
        <w:rPr>
          <w:i/>
        </w:rPr>
        <w:t>flow_eop</w:t>
      </w:r>
      <w:r>
        <w:t xml:space="preserve"> oczekuje na znacznik końca transmisji.</w:t>
      </w:r>
      <w:r>
        <w:br/>
        <w:t xml:space="preserve">Pozostałe stany automatu odpowiedzialne są za </w:t>
      </w:r>
      <w:r w:rsidR="00F9707A">
        <w:t>ustawianie odpowiednich sygnałów enable i select dla multiplekserów, demultiplekserów, rejestrów i pamięci RAM, w celu odpowiedniego rozpropagowania i zapisania danych w układzie.</w:t>
      </w:r>
    </w:p>
    <w:p w:rsidR="00F9707A" w:rsidRDefault="00F9707A" w:rsidP="00F9707A">
      <w:pPr>
        <w:pStyle w:val="Nagwek2"/>
      </w:pPr>
      <w:bookmarkStart w:id="72" w:name="_Toc232013901"/>
      <w:bookmarkStart w:id="73" w:name="_Toc232538758"/>
      <w:bookmarkStart w:id="74" w:name="_Toc232659400"/>
      <w:bookmarkStart w:id="75" w:name="_Toc232856985"/>
      <w:r>
        <w:t>Opis działania automatu proc_fsm</w:t>
      </w:r>
      <w:bookmarkEnd w:id="72"/>
      <w:bookmarkEnd w:id="73"/>
      <w:bookmarkEnd w:id="74"/>
      <w:bookmarkEnd w:id="75"/>
    </w:p>
    <w:p w:rsidR="00262A23" w:rsidRDefault="00262A23" w:rsidP="00262A23">
      <w:pPr>
        <w:spacing w:after="0"/>
      </w:pPr>
    </w:p>
    <w:p w:rsidR="00262A23" w:rsidRDefault="00262A23" w:rsidP="00262A23">
      <w:pPr>
        <w:pStyle w:val="Akapitzlist"/>
        <w:numPr>
          <w:ilvl w:val="0"/>
          <w:numId w:val="27"/>
        </w:numPr>
        <w:rPr>
          <w:b/>
          <w:i/>
        </w:rPr>
      </w:pPr>
      <w:r>
        <w:rPr>
          <w:i/>
        </w:rPr>
        <w:t>proc</w:t>
      </w:r>
      <w:r w:rsidRPr="002C1307">
        <w:rPr>
          <w:i/>
        </w:rPr>
        <w:t>_fsb_idle</w:t>
      </w:r>
      <w:r>
        <w:rPr>
          <w:i/>
        </w:rPr>
        <w:t xml:space="preserve"> – </w:t>
      </w:r>
      <w:r w:rsidR="00AA52A4" w:rsidRPr="00AA52A4">
        <w:t>stan bezczynności (oczekiwania)</w:t>
      </w:r>
    </w:p>
    <w:p w:rsidR="00841A7A" w:rsidRPr="00841A7A" w:rsidRDefault="008038B1">
      <w:pPr>
        <w:pStyle w:val="Akapitzlist"/>
        <w:numPr>
          <w:ilvl w:val="0"/>
          <w:numId w:val="27"/>
        </w:numPr>
        <w:rPr>
          <w:i/>
        </w:rPr>
      </w:pPr>
      <w:r>
        <w:rPr>
          <w:i/>
        </w:rPr>
        <w:t xml:space="preserve">proc_fsb_calc </w:t>
      </w:r>
      <w:r w:rsidR="00262A23">
        <w:t>– stan w którym układ oblicza crc modułu</w:t>
      </w:r>
      <w:r w:rsidR="00197C9B">
        <w:t xml:space="preserve">; warunkiem przejścia </w:t>
      </w:r>
      <w:r w:rsidR="00DC5B9C">
        <w:t>jest zakończenie obliczeń</w:t>
      </w:r>
    </w:p>
    <w:p w:rsidR="00841A7A" w:rsidRDefault="008038B1">
      <w:pPr>
        <w:pStyle w:val="Akapitzlist"/>
        <w:numPr>
          <w:ilvl w:val="0"/>
          <w:numId w:val="27"/>
        </w:numPr>
        <w:rPr>
          <w:i/>
        </w:rPr>
      </w:pPr>
      <w:r>
        <w:rPr>
          <w:i/>
        </w:rPr>
        <w:t xml:space="preserve">proc_fsb_comp – </w:t>
      </w:r>
      <w:r w:rsidR="00AA52A4" w:rsidRPr="00AA52A4">
        <w:t>stan w którym</w:t>
      </w:r>
      <w:r w:rsidR="00262A23">
        <w:rPr>
          <w:i/>
        </w:rPr>
        <w:t xml:space="preserve"> </w:t>
      </w:r>
      <w:r w:rsidR="00262A23">
        <w:t>następuje</w:t>
      </w:r>
      <w:r w:rsidR="00197C9B">
        <w:t xml:space="preserve"> porównanie crc dołączonego do </w:t>
      </w:r>
      <w:r w:rsidR="00262A23">
        <w:t>modułu z obliczonym</w:t>
      </w:r>
      <w:r w:rsidR="00DC5B9C">
        <w:t>; przejście bezwarunkowe</w:t>
      </w:r>
    </w:p>
    <w:p w:rsidR="00841A7A" w:rsidRDefault="00262A23">
      <w:pPr>
        <w:pStyle w:val="Akapitzlist"/>
        <w:numPr>
          <w:ilvl w:val="0"/>
          <w:numId w:val="27"/>
        </w:numPr>
      </w:pPr>
      <w:r w:rsidRPr="00262A23">
        <w:rPr>
          <w:i/>
        </w:rPr>
        <w:t xml:space="preserve">proc_fsb_transmit </w:t>
      </w:r>
      <w:r w:rsidRPr="00262A23">
        <w:rPr>
          <w:i/>
        </w:rPr>
        <w:softHyphen/>
        <w:t>–</w:t>
      </w:r>
      <w:r>
        <w:rPr>
          <w:i/>
        </w:rPr>
        <w:t xml:space="preserve"> </w:t>
      </w:r>
      <w:r>
        <w:t>stan w którym do bufo</w:t>
      </w:r>
      <w:r w:rsidR="00197C9B">
        <w:t xml:space="preserve">ra wyjściowego przesyłany jest </w:t>
      </w:r>
      <w:r>
        <w:t>element raportu związany z konkretnym modułem</w:t>
      </w:r>
      <w:r w:rsidR="00197C9B">
        <w:t xml:space="preserve">; warunkiem przejścia </w:t>
      </w:r>
      <w:r w:rsidR="00DC5B9C">
        <w:t>jest sygnał z bufora wyjściowego</w:t>
      </w:r>
    </w:p>
    <w:p w:rsidR="009257B9" w:rsidRDefault="009257B9" w:rsidP="009257B9">
      <w:pPr>
        <w:pStyle w:val="Nagwek2"/>
      </w:pPr>
      <w:bookmarkStart w:id="76" w:name="_Toc232013902"/>
      <w:bookmarkStart w:id="77" w:name="_Toc232538759"/>
      <w:bookmarkStart w:id="78" w:name="_Toc232659401"/>
      <w:bookmarkStart w:id="79" w:name="_Toc232856986"/>
      <w:r>
        <w:t>Opis działania automatu calc_fsm</w:t>
      </w:r>
      <w:bookmarkEnd w:id="76"/>
      <w:bookmarkEnd w:id="77"/>
      <w:bookmarkEnd w:id="78"/>
      <w:bookmarkEnd w:id="79"/>
    </w:p>
    <w:p w:rsidR="009257B9" w:rsidRDefault="009257B9" w:rsidP="009257B9">
      <w:pPr>
        <w:spacing w:after="0"/>
      </w:pPr>
    </w:p>
    <w:p w:rsidR="009257B9" w:rsidRDefault="009257B9" w:rsidP="009257B9">
      <w:pPr>
        <w:pStyle w:val="Akapitzlist"/>
        <w:numPr>
          <w:ilvl w:val="0"/>
          <w:numId w:val="27"/>
        </w:numPr>
        <w:rPr>
          <w:b/>
          <w:i/>
        </w:rPr>
      </w:pPr>
      <w:r>
        <w:rPr>
          <w:i/>
        </w:rPr>
        <w:t>calc</w:t>
      </w:r>
      <w:r w:rsidRPr="002C1307">
        <w:rPr>
          <w:i/>
        </w:rPr>
        <w:t>_idle</w:t>
      </w:r>
      <w:r>
        <w:rPr>
          <w:i/>
        </w:rPr>
        <w:t xml:space="preserve"> – </w:t>
      </w:r>
      <w:r w:rsidR="00AA52A4" w:rsidRPr="00AA52A4">
        <w:t>stan bezczynności (oczekiwania)</w:t>
      </w:r>
    </w:p>
    <w:p w:rsidR="00841A7A" w:rsidRPr="00841A7A" w:rsidRDefault="008038B1">
      <w:pPr>
        <w:pStyle w:val="Akapitzlist"/>
        <w:numPr>
          <w:ilvl w:val="0"/>
          <w:numId w:val="27"/>
        </w:numPr>
        <w:rPr>
          <w:i/>
        </w:rPr>
      </w:pPr>
      <w:r>
        <w:rPr>
          <w:i/>
        </w:rPr>
        <w:t xml:space="preserve">calc_wait </w:t>
      </w:r>
      <w:r w:rsidR="009257B9">
        <w:t>– stan w którym układ odczekuje jeden cykl na dane z pamięci RAM</w:t>
      </w:r>
    </w:p>
    <w:p w:rsidR="00841A7A" w:rsidRDefault="008038B1">
      <w:pPr>
        <w:pStyle w:val="Akapitzlist"/>
        <w:numPr>
          <w:ilvl w:val="0"/>
          <w:numId w:val="27"/>
        </w:numPr>
        <w:rPr>
          <w:i/>
        </w:rPr>
      </w:pPr>
      <w:r>
        <w:rPr>
          <w:i/>
        </w:rPr>
        <w:t xml:space="preserve">calc_calculate – </w:t>
      </w:r>
      <w:r w:rsidR="009257B9" w:rsidRPr="00262A23">
        <w:t>stan w którym</w:t>
      </w:r>
      <w:r>
        <w:rPr>
          <w:i/>
        </w:rPr>
        <w:t xml:space="preserve"> </w:t>
      </w:r>
      <w:r w:rsidR="009257B9">
        <w:t>następuje obliczenie wartości CRC dla danych wejściowych do modułu crccalc</w:t>
      </w:r>
      <w:r w:rsidR="00ED7866">
        <w:t>; warunkiem przejścia jest napotkanie w ciągu danych wejściowych znacznika zakończenia modułu</w:t>
      </w:r>
    </w:p>
    <w:p w:rsidR="00262A23" w:rsidRDefault="00262A23" w:rsidP="00262A23">
      <w:pPr>
        <w:pStyle w:val="Nagwek2"/>
      </w:pPr>
      <w:bookmarkStart w:id="80" w:name="_Toc232013903"/>
      <w:bookmarkStart w:id="81" w:name="_Toc232538760"/>
      <w:bookmarkStart w:id="82" w:name="_Toc232659402"/>
      <w:bookmarkStart w:id="83" w:name="_Toc232856987"/>
      <w:r>
        <w:t>Opis działania automatu bufout_fsm</w:t>
      </w:r>
      <w:bookmarkEnd w:id="80"/>
      <w:bookmarkEnd w:id="81"/>
      <w:bookmarkEnd w:id="82"/>
      <w:bookmarkEnd w:id="83"/>
    </w:p>
    <w:p w:rsidR="00262A23" w:rsidRDefault="00262A23" w:rsidP="00262A23">
      <w:pPr>
        <w:spacing w:after="0"/>
      </w:pPr>
    </w:p>
    <w:p w:rsidR="00262A23" w:rsidRDefault="00065496" w:rsidP="00262A23">
      <w:pPr>
        <w:pStyle w:val="Akapitzlist"/>
        <w:numPr>
          <w:ilvl w:val="0"/>
          <w:numId w:val="27"/>
        </w:numPr>
        <w:rPr>
          <w:b/>
          <w:i/>
        </w:rPr>
      </w:pPr>
      <w:r>
        <w:rPr>
          <w:i/>
        </w:rPr>
        <w:t>bufout</w:t>
      </w:r>
      <w:r w:rsidR="00262A23" w:rsidRPr="002C1307">
        <w:rPr>
          <w:i/>
        </w:rPr>
        <w:t>_fsb_idle</w:t>
      </w:r>
      <w:r w:rsidR="00262A23">
        <w:rPr>
          <w:i/>
        </w:rPr>
        <w:t xml:space="preserve"> – </w:t>
      </w:r>
      <w:r w:rsidR="00AA52A4" w:rsidRPr="00AA52A4">
        <w:t>stan bezczynności (oczekiwania)</w:t>
      </w:r>
    </w:p>
    <w:p w:rsidR="00262A23" w:rsidRPr="00262A23" w:rsidRDefault="00065496" w:rsidP="00262A23">
      <w:pPr>
        <w:pStyle w:val="Akapitzlist"/>
        <w:numPr>
          <w:ilvl w:val="0"/>
          <w:numId w:val="27"/>
        </w:numPr>
        <w:rPr>
          <w:i/>
        </w:rPr>
      </w:pPr>
      <w:r>
        <w:rPr>
          <w:i/>
        </w:rPr>
        <w:t>bufout</w:t>
      </w:r>
      <w:r w:rsidRPr="00262A23">
        <w:rPr>
          <w:i/>
        </w:rPr>
        <w:t xml:space="preserve"> </w:t>
      </w:r>
      <w:r w:rsidR="00262A23" w:rsidRPr="00262A23">
        <w:rPr>
          <w:i/>
        </w:rPr>
        <w:t>_fsb_</w:t>
      </w:r>
      <w:r>
        <w:rPr>
          <w:i/>
        </w:rPr>
        <w:t>receiving</w:t>
      </w:r>
      <w:r w:rsidR="00262A23" w:rsidRPr="00262A23">
        <w:rPr>
          <w:i/>
        </w:rPr>
        <w:t xml:space="preserve"> </w:t>
      </w:r>
      <w:r w:rsidR="00262A23">
        <w:t xml:space="preserve">– stan w którym </w:t>
      </w:r>
      <w:r>
        <w:t>buf</w:t>
      </w:r>
      <w:r w:rsidR="00197C9B">
        <w:t xml:space="preserve">or wyjściowy przyjmuje dane do </w:t>
      </w:r>
      <w:r>
        <w:t>rejestru</w:t>
      </w:r>
    </w:p>
    <w:p w:rsidR="009E26DB" w:rsidRDefault="00ED7866">
      <w:pPr>
        <w:pStyle w:val="Akapitzlist"/>
        <w:numPr>
          <w:ilvl w:val="0"/>
          <w:numId w:val="27"/>
        </w:numPr>
        <w:rPr>
          <w:i/>
        </w:rPr>
      </w:pPr>
      <w:r>
        <w:rPr>
          <w:i/>
        </w:rPr>
        <w:t>bufout _fsb_sending –</w:t>
      </w:r>
      <w:r w:rsidRPr="00841A7A">
        <w:rPr>
          <w:i/>
        </w:rPr>
        <w:t xml:space="preserve"> </w:t>
      </w:r>
      <w:r w:rsidRPr="00841A7A">
        <w:t xml:space="preserve">stan w którym raport gotowy jest </w:t>
      </w:r>
      <w:r>
        <w:t>do wysłania; przejście bezwarunkowe</w:t>
      </w:r>
    </w:p>
    <w:p w:rsidR="009E26DB" w:rsidRDefault="005E0EDB">
      <w:pPr>
        <w:pStyle w:val="Akapitzlist"/>
        <w:numPr>
          <w:ilvl w:val="0"/>
          <w:numId w:val="27"/>
        </w:numPr>
        <w:rPr>
          <w:i/>
        </w:rPr>
      </w:pPr>
      <w:r>
        <w:rPr>
          <w:i/>
        </w:rPr>
        <w:t>bufout_fsb_clearing</w:t>
      </w:r>
      <w:r>
        <w:t xml:space="preserve"> – stan w którym po wysłaniu raportu czyszczony jest </w:t>
      </w:r>
      <w:r w:rsidR="00AA52A4" w:rsidRPr="00AA52A4">
        <w:t>rejestr</w:t>
      </w:r>
    </w:p>
    <w:p w:rsidR="009E26DB" w:rsidRDefault="009E26DB">
      <w:pPr>
        <w:pStyle w:val="Akapitzlist"/>
        <w:ind w:left="1429"/>
      </w:pPr>
    </w:p>
    <w:p w:rsidR="009E26DB" w:rsidRDefault="009E26DB">
      <w:pPr>
        <w:pStyle w:val="Akapitzlist"/>
        <w:ind w:left="1429"/>
      </w:pPr>
    </w:p>
    <w:p w:rsidR="009E26DB" w:rsidRDefault="009E26DB">
      <w:pPr>
        <w:pStyle w:val="Akapitzlist"/>
        <w:ind w:left="1429"/>
      </w:pPr>
    </w:p>
    <w:p w:rsidR="008D4743" w:rsidRDefault="008D4743" w:rsidP="008D4743">
      <w:pPr>
        <w:pStyle w:val="Nagwek1"/>
        <w:numPr>
          <w:ilvl w:val="0"/>
          <w:numId w:val="16"/>
        </w:numPr>
        <w:pBdr>
          <w:left w:val="single" w:sz="6" w:space="0" w:color="9FB8CD" w:themeColor="accent2"/>
        </w:pBdr>
      </w:pPr>
      <w:bookmarkStart w:id="84" w:name="_Toc232538761"/>
      <w:bookmarkStart w:id="85" w:name="_Toc232659403"/>
      <w:bookmarkStart w:id="86" w:name="_Toc232856988"/>
      <w:r>
        <w:lastRenderedPageBreak/>
        <w:t>Opis procedury testowej</w:t>
      </w:r>
      <w:bookmarkEnd w:id="84"/>
      <w:bookmarkEnd w:id="85"/>
      <w:bookmarkEnd w:id="86"/>
    </w:p>
    <w:p w:rsidR="009E26DB" w:rsidRDefault="009E26DB">
      <w:pPr>
        <w:pStyle w:val="Akapitzlist"/>
        <w:ind w:left="0"/>
      </w:pPr>
    </w:p>
    <w:p w:rsidR="009E26DB" w:rsidRDefault="00C930D0">
      <w:pPr>
        <w:pStyle w:val="Akapitzlist"/>
        <w:ind w:left="0"/>
      </w:pPr>
      <w:r>
        <w:t>Środowisko testowe przygotowane zostało w programie ModelSim ALTERA STARTER EDITION</w:t>
      </w:r>
      <w:r w:rsidR="00465642">
        <w:t xml:space="preserve"> 6.4a</w:t>
      </w:r>
      <w:r>
        <w:t>.</w:t>
      </w:r>
    </w:p>
    <w:p w:rsidR="009E26DB" w:rsidRDefault="00C930D0">
      <w:pPr>
        <w:pStyle w:val="Akapitzlist"/>
        <w:ind w:left="0"/>
      </w:pPr>
      <w:r>
        <w:t>Odrębne procesy stimulator i monitor podłączone zostały do interfejsu układu.</w:t>
      </w:r>
      <w:r>
        <w:br/>
      </w:r>
      <w:r w:rsidR="00AA52A4" w:rsidRPr="00AA52A4">
        <w:rPr>
          <w:i/>
        </w:rPr>
        <w:t>Stimulator</w:t>
      </w:r>
      <w:r>
        <w:t xml:space="preserve"> w zależn</w:t>
      </w:r>
      <w:r w:rsidR="009E2D0E">
        <w:t>ości od zajętości układu podaje,</w:t>
      </w:r>
      <w:r>
        <w:t xml:space="preserve"> lub nie, dane zaczerpnięte z pliku *.dat . </w:t>
      </w:r>
      <w:r>
        <w:br/>
        <w:t>Wymagany jest odpowiedni format pliku, zgodny z konstrukcją pakietu zdefiniowaną w niniejszej dokumentacji. Plik może zawierać wiele pakietów następujących po sobie.</w:t>
      </w:r>
    </w:p>
    <w:p w:rsidR="009E26DB" w:rsidRDefault="009B5ACC">
      <w:pPr>
        <w:pStyle w:val="Akapitzlist"/>
        <w:ind w:left="0"/>
      </w:pPr>
      <w:r>
        <w:rPr>
          <w:i/>
        </w:rPr>
        <w:t>Monit</w:t>
      </w:r>
      <w:r w:rsidR="00AA52A4" w:rsidRPr="00AA52A4">
        <w:rPr>
          <w:i/>
        </w:rPr>
        <w:t>o</w:t>
      </w:r>
      <w:r w:rsidR="00C930D0">
        <w:rPr>
          <w:i/>
        </w:rPr>
        <w:t xml:space="preserve">r </w:t>
      </w:r>
      <w:r w:rsidR="00C930D0">
        <w:t xml:space="preserve">odbiera dane od układu po otrzymaniu sygnału </w:t>
      </w:r>
      <w:r w:rsidR="00AA52A4" w:rsidRPr="00AA52A4">
        <w:rPr>
          <w:i/>
        </w:rPr>
        <w:t>send</w:t>
      </w:r>
      <w:r w:rsidR="00C930D0">
        <w:t xml:space="preserve">, a następnie sporządza raport </w:t>
      </w:r>
      <w:r w:rsidR="009E2D0E">
        <w:t xml:space="preserve">tekstowy </w:t>
      </w:r>
      <w:r w:rsidR="00C930D0">
        <w:t>o stanie modułów zapisywany w pliku sim_res.dat .</w:t>
      </w:r>
      <w:r w:rsidR="00C73181">
        <w:t xml:space="preserve"> </w:t>
      </w:r>
      <w:r w:rsidR="00C930D0">
        <w:br/>
        <w:t>Dane do testów są ciągami znaków ASCII zaczerpniętymi z różnych źródeł tekstowych. Długości ciągów znaków zostały policzone korzystając z funkcjonalności pobocznej edytora Notepad++.</w:t>
      </w:r>
      <w:r w:rsidR="00C930D0">
        <w:br/>
        <w:t>Wartości CRC obliczone zostały przy pomocy funkcjonalności pobocznej edytora szesnastkowego HxD. Prawidłowość jego działania została wcześniej sprawdzona na podstawie ręcznych obliczeń.</w:t>
      </w:r>
    </w:p>
    <w:p w:rsidR="009E26DB" w:rsidRDefault="00AA52A4">
      <w:pPr>
        <w:pStyle w:val="Akapitzlist"/>
        <w:ind w:left="0"/>
        <w:rPr>
          <w:b/>
        </w:rPr>
      </w:pPr>
      <w:r w:rsidRPr="00AA52A4">
        <w:rPr>
          <w:b/>
        </w:rPr>
        <w:t xml:space="preserve">Należy zwrócić uwagę na fakt, że w przypadku transmisji pakietu z liczbą modułów x &lt; 4, raport będzie zawierał tylko informacje o modułach </w:t>
      </w:r>
      <w:r w:rsidR="00C73181">
        <w:rPr>
          <w:b/>
        </w:rPr>
        <w:t>z identyfikatorem</w:t>
      </w:r>
      <w:r w:rsidRPr="00AA52A4">
        <w:rPr>
          <w:b/>
        </w:rPr>
        <w:t xml:space="preserve"> &gt; x.</w:t>
      </w:r>
    </w:p>
    <w:p w:rsidR="00327FAA" w:rsidRDefault="00327FAA" w:rsidP="00327FAA">
      <w:pPr>
        <w:pStyle w:val="Nagwek1"/>
        <w:numPr>
          <w:ilvl w:val="0"/>
          <w:numId w:val="16"/>
        </w:numPr>
        <w:pBdr>
          <w:left w:val="single" w:sz="6" w:space="0" w:color="9FB8CD" w:themeColor="accent2"/>
        </w:pBdr>
      </w:pPr>
      <w:bookmarkStart w:id="87" w:name="_Toc232538762"/>
      <w:bookmarkStart w:id="88" w:name="_Toc232659404"/>
      <w:bookmarkStart w:id="89" w:name="_Toc232856989"/>
      <w:r>
        <w:t>Wyniki syntezy</w:t>
      </w:r>
      <w:bookmarkEnd w:id="87"/>
      <w:bookmarkEnd w:id="88"/>
      <w:bookmarkEnd w:id="89"/>
    </w:p>
    <w:p w:rsidR="009E26DB" w:rsidRDefault="00327FAA">
      <w:pPr>
        <w:tabs>
          <w:tab w:val="left" w:pos="142"/>
        </w:tabs>
      </w:pPr>
      <w:r>
        <w:br/>
      </w:r>
      <w:r w:rsidR="0033640D">
        <w:t xml:space="preserve">Synteza jednostki przeprowadzona została dla układu EP2C35F672C6 z rodziny </w:t>
      </w:r>
      <w:r w:rsidR="00465642">
        <w:rPr>
          <w:rStyle w:val="spelle"/>
        </w:rPr>
        <w:t>CycloneII przy pomocy pakietu Quartus II 9.0 Web Edition.</w:t>
      </w:r>
      <w:r w:rsidR="0033640D">
        <w:rPr>
          <w:rStyle w:val="spelle"/>
        </w:rPr>
        <w:br/>
        <w:t>W poniższej tabeli zawarte zostały wyniki syntezy w zależności od typu optymalizacji. Algo</w:t>
      </w:r>
      <w:r w:rsidR="00092475">
        <w:rPr>
          <w:rStyle w:val="spelle"/>
        </w:rPr>
        <w:t>rytmem kodowania stanów automatów</w:t>
      </w:r>
      <w:r w:rsidR="0033640D">
        <w:rPr>
          <w:rStyle w:val="spelle"/>
        </w:rPr>
        <w:t xml:space="preserve"> jest </w:t>
      </w:r>
      <w:r w:rsidR="00AA52A4" w:rsidRPr="00AA52A4">
        <w:rPr>
          <w:rStyle w:val="spelle"/>
          <w:b/>
        </w:rPr>
        <w:t>One-Hot</w:t>
      </w:r>
      <w:r w:rsidR="00092475">
        <w:rPr>
          <w:rStyle w:val="spelle"/>
          <w:b/>
        </w:rPr>
        <w:t>.</w:t>
      </w:r>
    </w:p>
    <w:tbl>
      <w:tblPr>
        <w:tblW w:w="0" w:type="auto"/>
        <w:tblInd w:w="1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1591"/>
        <w:gridCol w:w="1842"/>
      </w:tblGrid>
      <w:tr w:rsidR="007864C9" w:rsidRPr="00934233" w:rsidTr="00934233">
        <w:trPr>
          <w:trHeight w:val="372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E26DB" w:rsidRPr="00934233" w:rsidRDefault="009570DD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Metoda </w:t>
            </w:r>
            <w:r w:rsidR="00092475"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optymalizacji:</w:t>
            </w:r>
          </w:p>
        </w:tc>
        <w:tc>
          <w:tcPr>
            <w:tcW w:w="15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E26DB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Total LE's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E26DB" w:rsidRPr="00934233" w:rsidRDefault="00092475" w:rsidP="00934233">
            <w:pPr>
              <w:spacing w:after="0" w:line="240" w:lineRule="auto"/>
              <w:jc w:val="center"/>
              <w:rPr>
                <w:rFonts w:asciiTheme="majorHAnsi" w:eastAsiaTheme="minorEastAsia" w:hAnsiTheme="majorHAnsi" w:cstheme="maj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clock fmax</w:t>
            </w:r>
          </w:p>
        </w:tc>
      </w:tr>
      <w:tr w:rsidR="007864C9" w:rsidRPr="00934233" w:rsidTr="00934233">
        <w:trPr>
          <w:trHeight w:val="40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26DB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Speed</w:t>
            </w:r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E26DB" w:rsidRPr="00934233" w:rsidRDefault="00AA52A4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B050"/>
              </w:rPr>
            </w:pPr>
            <w:r w:rsidRPr="00934233">
              <w:rPr>
                <w:rFonts w:asciiTheme="minorHAnsi" w:eastAsiaTheme="minorEastAsia" w:hAnsiTheme="minorHAnsi" w:cstheme="minorBidi"/>
                <w:color w:val="00B050"/>
              </w:rPr>
              <w:t>471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9E26DB" w:rsidRPr="00934233" w:rsidRDefault="00AA52A4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B050"/>
              </w:rPr>
            </w:pPr>
            <w:r w:rsidRPr="00934233">
              <w:rPr>
                <w:rFonts w:asciiTheme="minorHAnsi" w:eastAsiaTheme="minorEastAsia" w:hAnsiTheme="minorHAnsi" w:cstheme="minorBidi"/>
                <w:color w:val="00B050"/>
              </w:rPr>
              <w:t>120,39 MHz</w:t>
            </w:r>
          </w:p>
        </w:tc>
      </w:tr>
      <w:tr w:rsidR="007864C9" w:rsidRPr="00934233" w:rsidTr="00934233">
        <w:trPr>
          <w:trHeight w:val="427"/>
        </w:trPr>
        <w:tc>
          <w:tcPr>
            <w:tcW w:w="209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26DB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Balanced</w:t>
            </w:r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</w:tcPr>
          <w:p w:rsidR="009E26DB" w:rsidRPr="00934233" w:rsidRDefault="00AA52A4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FF0000"/>
              </w:rPr>
            </w:pPr>
            <w:r w:rsidRPr="00934233">
              <w:rPr>
                <w:rFonts w:asciiTheme="minorHAnsi" w:eastAsiaTheme="minorEastAsia" w:hAnsiTheme="minorHAnsi" w:cstheme="minorBidi"/>
                <w:color w:val="FF0000"/>
              </w:rPr>
              <w:t>475</w:t>
            </w:r>
          </w:p>
        </w:tc>
        <w:tc>
          <w:tcPr>
            <w:tcW w:w="1842" w:type="dxa"/>
            <w:vAlign w:val="center"/>
          </w:tcPr>
          <w:p w:rsidR="009E26DB" w:rsidRPr="00934233" w:rsidRDefault="00AA52A4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FF0000"/>
              </w:rPr>
            </w:pPr>
            <w:r w:rsidRPr="00934233">
              <w:rPr>
                <w:rFonts w:asciiTheme="minorHAnsi" w:eastAsiaTheme="minorEastAsia" w:hAnsiTheme="minorHAnsi" w:cstheme="minorBidi"/>
                <w:color w:val="FF0000"/>
              </w:rPr>
              <w:t>110,04 MHz</w:t>
            </w:r>
          </w:p>
        </w:tc>
      </w:tr>
      <w:tr w:rsidR="007864C9" w:rsidRPr="00934233" w:rsidTr="00934233">
        <w:trPr>
          <w:trHeight w:val="405"/>
        </w:trPr>
        <w:tc>
          <w:tcPr>
            <w:tcW w:w="2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26DB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Area</w:t>
            </w:r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</w:tcPr>
          <w:p w:rsidR="009E26DB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  <w:r w:rsidR="007535D1"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72</w:t>
            </w:r>
          </w:p>
        </w:tc>
        <w:tc>
          <w:tcPr>
            <w:tcW w:w="1842" w:type="dxa"/>
            <w:vAlign w:val="center"/>
          </w:tcPr>
          <w:p w:rsidR="009E26DB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11</w:t>
            </w:r>
            <w:r w:rsidR="007535D1"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,</w:t>
            </w:r>
            <w:r w:rsidR="007535D1"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99</w:t>
            </w: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MHz</w:t>
            </w:r>
          </w:p>
        </w:tc>
      </w:tr>
    </w:tbl>
    <w:p w:rsidR="008D4743" w:rsidRDefault="00327FAA" w:rsidP="00092475">
      <w:pPr>
        <w:jc w:val="center"/>
      </w:pPr>
      <w:r>
        <w:br/>
      </w:r>
      <w:r w:rsidR="009570DD">
        <w:t xml:space="preserve">Skorzystanie z metody optymalizacji </w:t>
      </w:r>
      <w:r w:rsidR="00AA52A4" w:rsidRPr="00AA52A4">
        <w:rPr>
          <w:b/>
        </w:rPr>
        <w:t>Speed</w:t>
      </w:r>
      <w:r w:rsidR="009570DD">
        <w:rPr>
          <w:b/>
        </w:rPr>
        <w:t xml:space="preserve"> </w:t>
      </w:r>
      <w:r w:rsidR="009570DD">
        <w:t xml:space="preserve">wywołało poprawę zarówno w liczbie zajętych elementów logicznych jak i w częstotliwości pracy układu. Z tego powodu uważamy, że jest to najlepszy typ optymalizacji dla tego układu. </w:t>
      </w:r>
      <w:r w:rsidR="00D84A1E">
        <w:t>Ustawienie</w:t>
      </w:r>
      <w:r w:rsidR="009570DD">
        <w:t xml:space="preserve"> </w:t>
      </w:r>
      <w:r w:rsidR="00526C28">
        <w:rPr>
          <w:b/>
        </w:rPr>
        <w:t>Balanced</w:t>
      </w:r>
      <w:r w:rsidR="009570DD">
        <w:rPr>
          <w:b/>
        </w:rPr>
        <w:t xml:space="preserve"> </w:t>
      </w:r>
      <w:r w:rsidR="009570DD">
        <w:t>przyniosło najgorsze rezultaty.</w:t>
      </w:r>
    </w:p>
    <w:p w:rsidR="00D84A1E" w:rsidRDefault="00D84A1E" w:rsidP="00092475">
      <w:pPr>
        <w:jc w:val="center"/>
      </w:pPr>
    </w:p>
    <w:p w:rsidR="00D84A1E" w:rsidRDefault="00D84A1E" w:rsidP="00092475">
      <w:pPr>
        <w:jc w:val="center"/>
      </w:pPr>
    </w:p>
    <w:p w:rsidR="00D84A1E" w:rsidRPr="009570DD" w:rsidRDefault="00D84A1E" w:rsidP="00092475">
      <w:pPr>
        <w:jc w:val="center"/>
      </w:pPr>
    </w:p>
    <w:p w:rsidR="009E26DB" w:rsidRDefault="00092475">
      <w:pPr>
        <w:spacing w:after="0"/>
        <w:jc w:val="center"/>
      </w:pPr>
      <w:r>
        <w:lastRenderedPageBreak/>
        <w:t xml:space="preserve">Poniższa tabela przedstawia wyniki syntezy dla dwóch różnych algorytmów kodowania stanów automatów i metody optymalizacji </w:t>
      </w:r>
      <w:r w:rsidR="00AA52A4" w:rsidRPr="00AA52A4">
        <w:rPr>
          <w:b/>
        </w:rPr>
        <w:t>Balanced</w:t>
      </w:r>
      <w:r>
        <w:t>.</w:t>
      </w:r>
      <w:r w:rsidR="00327FAA">
        <w:br/>
      </w:r>
    </w:p>
    <w:tbl>
      <w:tblPr>
        <w:tblW w:w="0" w:type="auto"/>
        <w:tblInd w:w="1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1591"/>
        <w:gridCol w:w="1842"/>
      </w:tblGrid>
      <w:tr w:rsidR="007864C9" w:rsidRPr="00934233" w:rsidTr="00934233">
        <w:trPr>
          <w:trHeight w:val="372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92475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Kodowanie stanów</w:t>
            </w:r>
          </w:p>
        </w:tc>
        <w:tc>
          <w:tcPr>
            <w:tcW w:w="15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2475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Total LE's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2475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clock fmax</w:t>
            </w:r>
          </w:p>
        </w:tc>
      </w:tr>
      <w:tr w:rsidR="007864C9" w:rsidRPr="00934233" w:rsidTr="00934233">
        <w:trPr>
          <w:trHeight w:val="40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92475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One-Hot</w:t>
            </w:r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92475" w:rsidRPr="00934233" w:rsidRDefault="00AA52A4" w:rsidP="00934233">
            <w:pPr>
              <w:jc w:val="center"/>
              <w:rPr>
                <w:rFonts w:asciiTheme="minorHAnsi" w:eastAsiaTheme="minorEastAsia" w:hAnsiTheme="minorHAnsi" w:cstheme="minorBidi"/>
                <w:color w:val="00B050"/>
              </w:rPr>
            </w:pPr>
            <w:r w:rsidRPr="00934233">
              <w:rPr>
                <w:rFonts w:asciiTheme="minorHAnsi" w:eastAsiaTheme="minorEastAsia" w:hAnsiTheme="minorHAnsi" w:cstheme="minorBidi"/>
                <w:color w:val="00B050"/>
              </w:rPr>
              <w:t>475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9E26DB" w:rsidRPr="00934233" w:rsidRDefault="00AA52A4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FF0000"/>
              </w:rPr>
            </w:pPr>
            <w:r w:rsidRPr="00934233">
              <w:rPr>
                <w:rFonts w:asciiTheme="minorHAnsi" w:eastAsiaTheme="minorEastAsia" w:hAnsiTheme="minorHAnsi" w:cstheme="minorBidi"/>
                <w:color w:val="FF0000"/>
              </w:rPr>
              <w:t>110,04 MHz</w:t>
            </w:r>
          </w:p>
        </w:tc>
      </w:tr>
      <w:tr w:rsidR="007864C9" w:rsidRPr="00934233" w:rsidTr="00934233">
        <w:trPr>
          <w:trHeight w:val="427"/>
        </w:trPr>
        <w:tc>
          <w:tcPr>
            <w:tcW w:w="209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2475" w:rsidRPr="00934233" w:rsidRDefault="00092475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934233">
              <w:rPr>
                <w:rFonts w:asciiTheme="minorHAnsi" w:eastAsiaTheme="minorEastAsia" w:hAnsiTheme="minorHAnsi" w:cstheme="minorBidi"/>
                <w:color w:val="000000" w:themeColor="text1"/>
              </w:rPr>
              <w:t>Minimal Bits</w:t>
            </w:r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</w:tcPr>
          <w:p w:rsidR="00092475" w:rsidRPr="00934233" w:rsidRDefault="00AA52A4" w:rsidP="00934233">
            <w:pPr>
              <w:jc w:val="center"/>
              <w:rPr>
                <w:rFonts w:asciiTheme="minorHAnsi" w:eastAsiaTheme="minorEastAsia" w:hAnsiTheme="minorHAnsi" w:cstheme="minorBidi"/>
                <w:color w:val="FF0000"/>
              </w:rPr>
            </w:pPr>
            <w:r w:rsidRPr="00934233">
              <w:rPr>
                <w:rFonts w:asciiTheme="minorHAnsi" w:eastAsiaTheme="minorEastAsia" w:hAnsiTheme="minorHAnsi" w:cstheme="minorBidi"/>
                <w:color w:val="FF0000"/>
              </w:rPr>
              <w:t>504</w:t>
            </w:r>
          </w:p>
        </w:tc>
        <w:tc>
          <w:tcPr>
            <w:tcW w:w="1842" w:type="dxa"/>
            <w:vAlign w:val="center"/>
          </w:tcPr>
          <w:p w:rsidR="009E26DB" w:rsidRPr="00934233" w:rsidRDefault="00AA52A4" w:rsidP="00934233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color w:val="00B050"/>
              </w:rPr>
            </w:pPr>
            <w:r w:rsidRPr="00934233">
              <w:rPr>
                <w:rFonts w:asciiTheme="minorHAnsi" w:eastAsiaTheme="minorEastAsia" w:hAnsiTheme="minorHAnsi" w:cstheme="minorBidi"/>
                <w:color w:val="00B050"/>
              </w:rPr>
              <w:t>124,36 MHz</w:t>
            </w:r>
          </w:p>
        </w:tc>
      </w:tr>
    </w:tbl>
    <w:p w:rsidR="009E26DB" w:rsidRDefault="009E26DB">
      <w:pPr>
        <w:jc w:val="center"/>
      </w:pPr>
    </w:p>
    <w:p w:rsidR="009E26DB" w:rsidRDefault="00EA12CF">
      <w:pPr>
        <w:spacing w:line="240" w:lineRule="auto"/>
        <w:jc w:val="center"/>
      </w:pPr>
      <w:r>
        <w:t>O</w:t>
      </w:r>
      <w:r w:rsidR="009570DD">
        <w:t>ba algorytmy</w:t>
      </w:r>
      <w:r w:rsidR="00526C28">
        <w:t xml:space="preserve"> kodowania stanów</w:t>
      </w:r>
      <w:r w:rsidR="009570DD">
        <w:t xml:space="preserve"> </w:t>
      </w:r>
      <w:r w:rsidR="00526C28">
        <w:t>dają przeciwstawne sobie efekty</w:t>
      </w:r>
      <w:r>
        <w:t>. Z tego powodu</w:t>
      </w:r>
      <w:r w:rsidR="00526C28">
        <w:t xml:space="preserve"> ich dobór zależy</w:t>
      </w:r>
      <w:r w:rsidR="009570DD">
        <w:t xml:space="preserve"> od tego, czy priorytetem jest poziom zajętości zasobów układu, czy też jego </w:t>
      </w:r>
      <w:r>
        <w:t>maksymalna częstotliwość pracy</w:t>
      </w:r>
      <w:r w:rsidR="009570DD">
        <w:t xml:space="preserve">. </w:t>
      </w:r>
    </w:p>
    <w:p w:rsidR="009E26DB" w:rsidRDefault="00F13894">
      <w:pPr>
        <w:spacing w:line="240" w:lineRule="auto"/>
        <w:jc w:val="center"/>
      </w:pPr>
      <w:r>
        <w:t xml:space="preserve">Ponieważ układ zawiera 5 automatów z których 2 mają bardziej rozbudowaną funkcję przejść-wyjść, różnice między algorytmami kodowania stanów są wyraźnie widoczne.  </w:t>
      </w:r>
      <w:r>
        <w:br/>
        <w:t>Do syntezy jednostki powinien być wykorzystywany algorytm Minimal Bits. Co prawda zwiększa on liczbę przerzutników niezbędną do kodowania stanów o  ok 6%, jednak maksymalna częstotliwość pracy wzrasta o 13%.</w:t>
      </w:r>
    </w:p>
    <w:p w:rsidR="009E26DB" w:rsidRDefault="008D4743">
      <w:pPr>
        <w:pStyle w:val="Nagwek1"/>
        <w:numPr>
          <w:ilvl w:val="0"/>
          <w:numId w:val="16"/>
        </w:numPr>
        <w:pBdr>
          <w:left w:val="single" w:sz="6" w:space="0" w:color="9FB8CD" w:themeColor="accent2"/>
        </w:pBdr>
      </w:pPr>
      <w:bookmarkStart w:id="90" w:name="_Toc232538763"/>
      <w:bookmarkStart w:id="91" w:name="_Toc232659405"/>
      <w:bookmarkStart w:id="92" w:name="_Toc232856990"/>
      <w:r>
        <w:t>Podsumowanie</w:t>
      </w:r>
      <w:bookmarkEnd w:id="90"/>
      <w:bookmarkEnd w:id="91"/>
      <w:bookmarkEnd w:id="92"/>
    </w:p>
    <w:p w:rsidR="009E26DB" w:rsidRDefault="00F13894">
      <w:pPr>
        <w:pStyle w:val="Nagwek2"/>
      </w:pPr>
      <w:bookmarkStart w:id="93" w:name="_Toc232659406"/>
      <w:bookmarkStart w:id="94" w:name="_Toc232856991"/>
      <w:r>
        <w:t>Propozycje ulepszenia/optymalizacji</w:t>
      </w:r>
      <w:bookmarkEnd w:id="93"/>
      <w:bookmarkEnd w:id="94"/>
    </w:p>
    <w:p w:rsidR="009E26DB" w:rsidRDefault="00F13894">
      <w:r>
        <w:t>Układ jest w tym momencie nieelastyczny. Pozwala na obsługę pakietów zawierających do 4 modułów o odgórnie ustalonym rozmiarze. Wprowadzenie kilku parametrów ogólnych</w:t>
      </w:r>
      <w:r w:rsidR="005B273D">
        <w:t>,</w:t>
      </w:r>
      <w:r>
        <w:t xml:space="preserve"> definiujących te wymiary</w:t>
      </w:r>
      <w:r w:rsidR="005B273D">
        <w:t>, a także unifikacja automatu głównego,</w:t>
      </w:r>
      <w:r>
        <w:t xml:space="preserve"> pozwol</w:t>
      </w:r>
      <w:r w:rsidR="005B273D">
        <w:t>iłoby skalować układ w zależności od jego zastosowania.</w:t>
      </w:r>
    </w:p>
    <w:p w:rsidR="009E26DB" w:rsidRDefault="009E2D0E">
      <w:r>
        <w:t>Należy</w:t>
      </w:r>
      <w:r w:rsidR="005B273D">
        <w:t xml:space="preserve"> rozważyć również zwiększenie przepływności danych w układzie poprzez </w:t>
      </w:r>
      <w:r>
        <w:t>zastosowanie pełnego potokowania</w:t>
      </w:r>
      <w:r w:rsidR="005B273D">
        <w:t xml:space="preserve">. </w:t>
      </w:r>
      <w:r>
        <w:t>W chwili obecnej część układu jest zbudowana w sposób który umożliwia jego implementację, często jednak część jednostek pozostaje bezczynnych.</w:t>
      </w:r>
    </w:p>
    <w:p w:rsidR="00190203" w:rsidRDefault="007F4A92">
      <w:pPr>
        <w:pStyle w:val="Nagwek1"/>
        <w:numPr>
          <w:ilvl w:val="0"/>
          <w:numId w:val="16"/>
        </w:numPr>
      </w:pPr>
      <w:bookmarkStart w:id="95" w:name="_Toc232659407"/>
      <w:bookmarkStart w:id="96" w:name="_Toc228020238"/>
      <w:bookmarkStart w:id="97" w:name="_Toc232013904"/>
      <w:bookmarkStart w:id="98" w:name="_Toc232538764"/>
      <w:bookmarkStart w:id="99" w:name="_Toc232659408"/>
      <w:bookmarkStart w:id="100" w:name="_Toc232856992"/>
      <w:bookmarkEnd w:id="95"/>
      <w:r>
        <w:t>Literatura</w:t>
      </w:r>
      <w:bookmarkEnd w:id="96"/>
      <w:bookmarkEnd w:id="97"/>
      <w:bookmarkEnd w:id="98"/>
      <w:r w:rsidR="00F70DEA">
        <w:t xml:space="preserve"> i źródła</w:t>
      </w:r>
      <w:bookmarkEnd w:id="99"/>
      <w:bookmarkEnd w:id="100"/>
    </w:p>
    <w:p w:rsidR="00AB113A" w:rsidRDefault="0061587B" w:rsidP="00AB113A">
      <w:r>
        <w:softHyphen/>
      </w:r>
    </w:p>
    <w:p w:rsidR="006B594D" w:rsidRDefault="00AA52A4">
      <w:pPr>
        <w:pStyle w:val="Akapitzlist"/>
        <w:numPr>
          <w:ilvl w:val="0"/>
          <w:numId w:val="25"/>
        </w:numPr>
      </w:pPr>
      <w:r w:rsidRPr="00AA52A4">
        <w:t xml:space="preserve">Łuba T.(red), Rawski M., Tomaszewicz P., Zbierzchowski B.: </w:t>
      </w:r>
      <w:r w:rsidRPr="00AA52A4">
        <w:rPr>
          <w:i/>
        </w:rPr>
        <w:t xml:space="preserve">Programowalne Układy Przetwarzania Sygnałów i Informacji. </w:t>
      </w:r>
      <w:r w:rsidRPr="00AA52A4">
        <w:t>WKŁ, Warszawa 2008.</w:t>
      </w:r>
    </w:p>
    <w:p w:rsidR="0019627C" w:rsidRDefault="00F70DEA">
      <w:pPr>
        <w:pStyle w:val="Akapitzlist"/>
        <w:numPr>
          <w:ilvl w:val="0"/>
          <w:numId w:val="25"/>
        </w:numPr>
      </w:pPr>
      <w:r w:rsidRPr="00D84A1E">
        <w:t>Wykłady z przedmiotu "Układy Cyfrowe" prowadzonych na WE</w:t>
      </w:r>
      <w:r w:rsidR="009E2D0E">
        <w:t>i</w:t>
      </w:r>
      <w:r w:rsidRPr="00D84A1E">
        <w:t>TI PW</w:t>
      </w:r>
      <w:r w:rsidR="009E2D0E">
        <w:t xml:space="preserve"> przez</w:t>
      </w:r>
      <w:r w:rsidRPr="00D84A1E">
        <w:t xml:space="preserve"> dr Mariusza Rawskiego - </w:t>
      </w:r>
      <w:hyperlink r:id="rId14" w:history="1">
        <w:r w:rsidRPr="00D84A1E">
          <w:rPr>
            <w:rStyle w:val="Hipercze"/>
            <w:i/>
            <w:iCs/>
          </w:rPr>
          <w:t>http://www.zpt.tele.pw.edu.pl</w:t>
        </w:r>
      </w:hyperlink>
      <w:r w:rsidRPr="00D84A1E">
        <w:softHyphen/>
      </w:r>
      <w:r>
        <w:t>.</w:t>
      </w:r>
    </w:p>
    <w:p w:rsidR="00F70DEA" w:rsidRPr="00F70DEA" w:rsidRDefault="00F70DEA" w:rsidP="00F70DEA">
      <w:pPr>
        <w:pStyle w:val="Akapitzlist"/>
        <w:numPr>
          <w:ilvl w:val="0"/>
          <w:numId w:val="25"/>
        </w:numPr>
        <w:rPr>
          <w:rFonts w:cs="Tahoma"/>
          <w:sz w:val="18"/>
          <w:szCs w:val="18"/>
        </w:rPr>
      </w:pPr>
      <w:r w:rsidRPr="00D84A1E">
        <w:t>Zbysiński</w:t>
      </w:r>
      <w:r>
        <w:t xml:space="preserve"> P.</w:t>
      </w:r>
      <w:r w:rsidRPr="00D84A1E">
        <w:t xml:space="preserve">, </w:t>
      </w:r>
      <w:r>
        <w:t xml:space="preserve"> </w:t>
      </w:r>
      <w:r>
        <w:rPr>
          <w:i/>
        </w:rPr>
        <w:t>"CRC w VHDL"</w:t>
      </w:r>
      <w:r>
        <w:t xml:space="preserve">, </w:t>
      </w:r>
      <w:r w:rsidRPr="00D84A1E">
        <w:t>"Elektronika Praktyczna"</w:t>
      </w:r>
      <w:r>
        <w:t xml:space="preserve"> 2005, nr 4, s. 41-42.</w:t>
      </w:r>
    </w:p>
    <w:p w:rsidR="0019627C" w:rsidRDefault="009E26DB">
      <w:pPr>
        <w:pStyle w:val="Akapitzlist"/>
        <w:numPr>
          <w:ilvl w:val="0"/>
          <w:numId w:val="25"/>
        </w:numPr>
        <w:rPr>
          <w:rFonts w:cs="Tahoma"/>
          <w:sz w:val="18"/>
          <w:szCs w:val="18"/>
        </w:rPr>
      </w:pPr>
      <w:hyperlink r:id="rId15" w:history="1">
        <w:r w:rsidR="009B5ACC">
          <w:rPr>
            <w:rStyle w:val="Hipercze"/>
            <w:i/>
          </w:rPr>
          <w:t>Cyclic Redundancy Check</w:t>
        </w:r>
      </w:hyperlink>
      <w:r w:rsidR="00AA52A4" w:rsidRPr="00AA52A4">
        <w:rPr>
          <w:i/>
        </w:rPr>
        <w:t xml:space="preserve"> </w:t>
      </w:r>
      <w:r w:rsidR="00AA52A4" w:rsidRPr="00AA52A4">
        <w:t>[w:]  „</w:t>
      </w:r>
      <w:hyperlink r:id="rId16" w:history="1">
        <w:r w:rsidR="009B5ACC">
          <w:rPr>
            <w:rStyle w:val="Hipercze"/>
            <w:rFonts w:cs="Tahoma"/>
            <w:color w:val="auto"/>
            <w:sz w:val="18"/>
            <w:szCs w:val="18"/>
            <w:u w:val="none"/>
          </w:rPr>
          <w:t>http://www.relisoft.com/</w:t>
        </w:r>
      </w:hyperlink>
      <w:r w:rsidR="00AA52A4" w:rsidRPr="00AA52A4">
        <w:rPr>
          <w:rFonts w:cs="Tahoma"/>
          <w:color w:val="auto"/>
          <w:sz w:val="18"/>
          <w:szCs w:val="18"/>
        </w:rPr>
        <w:t>science”, 17 października 2007 (dostęp 1 kwiecień 2009).</w:t>
      </w:r>
    </w:p>
    <w:p w:rsidR="007639BA" w:rsidRDefault="007639BA">
      <w:pPr>
        <w:rPr>
          <w:rFonts w:cs="Tahoma"/>
          <w:sz w:val="18"/>
          <w:szCs w:val="18"/>
        </w:rPr>
      </w:pPr>
    </w:p>
    <w:sectPr w:rsidR="007639BA" w:rsidSect="00AB113A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type w:val="continuous"/>
      <w:pgSz w:w="11907" w:h="16839" w:code="1"/>
      <w:pgMar w:top="1418" w:right="1418" w:bottom="1418" w:left="1418" w:header="709" w:footer="709" w:gutter="0"/>
      <w:cols w:space="576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164" w:rsidRDefault="005F2164">
      <w:pPr>
        <w:spacing w:after="0" w:line="240" w:lineRule="auto"/>
      </w:pPr>
      <w:r>
        <w:separator/>
      </w:r>
    </w:p>
  </w:endnote>
  <w:endnote w:type="continuationSeparator" w:id="0">
    <w:p w:rsidR="005F2164" w:rsidRDefault="005F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entury Gothic"/>
    <w:charset w:val="EE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DB" w:rsidRDefault="00C73181">
    <w:pPr>
      <w:pStyle w:val="Stopkalewa"/>
      <w:tabs>
        <w:tab w:val="clear" w:pos="8640"/>
        <w:tab w:val="right" w:pos="9072"/>
      </w:tabs>
    </w:pPr>
    <w:r>
      <w:rPr>
        <w:rStyle w:val="Odwoanieprzypisudolnego"/>
      </w:rPr>
      <w:footnoteRef/>
    </w:r>
    <w:r>
      <w:t xml:space="preserve"> </w:t>
    </w:r>
    <w:r w:rsidRPr="00F70DEA">
      <w:rPr>
        <w:rFonts w:cs="Tahoma"/>
        <w:color w:val="000000"/>
        <w:sz w:val="18"/>
        <w:szCs w:val="18"/>
      </w:rPr>
      <w:t>http://www.easics.com/webtools/crctool</w:t>
    </w:r>
    <w:r>
      <w:rPr>
        <w:color w:val="9FB8CD" w:themeColor="accent2"/>
      </w:rPr>
      <w:tab/>
    </w:r>
    <w:r>
      <w:rPr>
        <w:color w:val="9FB8CD" w:themeColor="accent2"/>
      </w:rPr>
      <w:tab/>
      <w:t xml:space="preserve">    </w:t>
    </w:r>
    <w:r>
      <w:rPr>
        <w:color w:val="9FB8CD" w:themeColor="accent2"/>
      </w:rPr>
      <w:sym w:font="Wingdings 3" w:char="F07D"/>
    </w:r>
    <w:r>
      <w:t xml:space="preserve"> Strona </w:t>
    </w:r>
    <w:fldSimple w:instr=" PAGE  \* Arabic  \* MERGEFORMAT ">
      <w:r w:rsidR="002C7E87">
        <w:rPr>
          <w:noProof/>
        </w:rPr>
        <w:t>2</w:t>
      </w:r>
    </w:fldSimple>
  </w:p>
  <w:p w:rsidR="00C73181" w:rsidRDefault="00C73181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181" w:rsidRDefault="00C73181">
    <w:pPr>
      <w:pStyle w:val="Stopkaprawa"/>
    </w:pPr>
    <w:r>
      <w:rPr>
        <w:color w:val="9FB8CD" w:themeColor="accent2"/>
      </w:rPr>
      <w:sym w:font="Wingdings 3" w:char="F07D"/>
    </w:r>
    <w:r>
      <w:t xml:space="preserve"> Strona </w:t>
    </w:r>
    <w:fldSimple w:instr=" PAGE  \* Arabic  \* MERGEFORMAT ">
      <w:r w:rsidR="002C7E87">
        <w:rPr>
          <w:noProof/>
        </w:rPr>
        <w:t>11</w:t>
      </w:r>
    </w:fldSimple>
  </w:p>
  <w:p w:rsidR="00C73181" w:rsidRDefault="00C73181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DB" w:rsidRDefault="00C73181">
    <w:pPr>
      <w:pStyle w:val="Stopkaprawa"/>
    </w:pPr>
    <w:r>
      <w:rPr>
        <w:color w:val="9FB8CD" w:themeColor="accent2"/>
      </w:rPr>
      <w:sym w:font="Wingdings 3" w:char="F07D"/>
    </w:r>
    <w:r>
      <w:t xml:space="preserve"> Strona </w:t>
    </w:r>
    <w:r w:rsidR="009E26DB">
      <w:fldChar w:fldCharType="begin"/>
    </w:r>
    <w:r>
      <w:instrText xml:space="preserve"> PAGE  \* Arabic  \* MERGEFORMAT </w:instrText>
    </w:r>
    <w:r w:rsidR="009E26DB">
      <w:fldChar w:fldCharType="separate"/>
    </w:r>
    <w:r w:rsidR="00BF7AAB">
      <w:rPr>
        <w:noProof/>
      </w:rPr>
      <w:t>1</w:t>
    </w:r>
    <w:r w:rsidR="009E26DB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164" w:rsidRDefault="005F2164">
      <w:pPr>
        <w:spacing w:after="0" w:line="240" w:lineRule="auto"/>
      </w:pPr>
      <w:r>
        <w:separator/>
      </w:r>
    </w:p>
  </w:footnote>
  <w:footnote w:type="continuationSeparator" w:id="0">
    <w:p w:rsidR="005F2164" w:rsidRDefault="005F2164">
      <w:pPr>
        <w:spacing w:after="0" w:line="240" w:lineRule="auto"/>
      </w:pPr>
      <w:r>
        <w:continuationSeparator/>
      </w:r>
    </w:p>
  </w:footnote>
  <w:footnote w:id="1">
    <w:p w:rsidR="009E26DB" w:rsidRDefault="00C73181">
      <w:pPr>
        <w:pStyle w:val="Akapitzlist"/>
      </w:pPr>
      <w:r>
        <w:rPr>
          <w:rStyle w:val="Odwoanieprzypisudolnego"/>
        </w:rPr>
        <w:footnoteRef/>
      </w:r>
      <w:r>
        <w:t xml:space="preserve"> </w:t>
      </w:r>
      <w:r w:rsidRPr="00F70DEA">
        <w:rPr>
          <w:rFonts w:cs="Tahoma"/>
          <w:sz w:val="18"/>
          <w:szCs w:val="18"/>
        </w:rPr>
        <w:t>http://www.easics.com/webtools/crctool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181" w:rsidRDefault="00C73181">
    <w:pPr>
      <w:pStyle w:val="Nagweklewy"/>
      <w:jc w:val="right"/>
    </w:pPr>
    <w:r>
      <w:rPr>
        <w:color w:val="9FB8CD" w:themeColor="accent2"/>
      </w:rPr>
      <w:sym w:font="Wingdings 3" w:char="F07D"/>
    </w:r>
    <w:r>
      <w:t xml:space="preserve"> </w:t>
    </w:r>
    <w:r>
      <w:rPr>
        <w:color w:val="auto"/>
      </w:rPr>
      <w:t>Wykrywanie błędów transmisji</w:t>
    </w:r>
  </w:p>
  <w:p w:rsidR="00C73181" w:rsidRDefault="00C73181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181" w:rsidRDefault="00C73181">
    <w:pPr>
      <w:pStyle w:val="Nagwekprawy"/>
      <w:jc w:val="left"/>
    </w:pPr>
    <w:r>
      <w:rPr>
        <w:color w:val="9FB8CD" w:themeColor="accent2"/>
      </w:rPr>
      <w:sym w:font="Wingdings 3" w:char="F07D"/>
    </w:r>
    <w:r>
      <w:t xml:space="preserve"> </w:t>
    </w:r>
    <w:r>
      <w:rPr>
        <w:color w:val="auto"/>
      </w:rPr>
      <w:t>Wykrywanie błędów transmisji</w:t>
    </w:r>
  </w:p>
  <w:p w:rsidR="00C73181" w:rsidRDefault="00C7318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48545362"/>
    <w:lvl w:ilvl="0">
      <w:start w:val="1"/>
      <w:numFmt w:val="bullet"/>
      <w:pStyle w:val="Listapunktowana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apunktowana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apunktowana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apunktowana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apunktowan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5">
    <w:nsid w:val="01EB558A"/>
    <w:multiLevelType w:val="hybridMultilevel"/>
    <w:tmpl w:val="5970928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394708B"/>
    <w:multiLevelType w:val="multilevel"/>
    <w:tmpl w:val="C90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62274D"/>
    <w:multiLevelType w:val="hybridMultilevel"/>
    <w:tmpl w:val="7294162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5E02F0"/>
    <w:multiLevelType w:val="hybridMultilevel"/>
    <w:tmpl w:val="C8CA7F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E117A00"/>
    <w:multiLevelType w:val="hybridMultilevel"/>
    <w:tmpl w:val="36466CFC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1F07E01"/>
    <w:multiLevelType w:val="multilevel"/>
    <w:tmpl w:val="6E40F56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entative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 w:tentative="1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entative="1">
      <w:start w:val="1"/>
      <w:numFmt w:val="decimal"/>
      <w:lvlText w:val="%5."/>
      <w:lvlJc w:val="left"/>
      <w:pPr>
        <w:tabs>
          <w:tab w:val="num" w:pos="3589"/>
        </w:tabs>
        <w:ind w:left="3589" w:hanging="360"/>
      </w:pPr>
    </w:lvl>
    <w:lvl w:ilvl="5" w:tentative="1">
      <w:start w:val="1"/>
      <w:numFmt w:val="decimal"/>
      <w:lvlText w:val="%6."/>
      <w:lvlJc w:val="left"/>
      <w:pPr>
        <w:tabs>
          <w:tab w:val="num" w:pos="4309"/>
        </w:tabs>
        <w:ind w:left="4309" w:hanging="360"/>
      </w:pPr>
    </w:lvl>
    <w:lvl w:ilvl="6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entative="1">
      <w:start w:val="1"/>
      <w:numFmt w:val="decimal"/>
      <w:lvlText w:val="%8."/>
      <w:lvlJc w:val="left"/>
      <w:pPr>
        <w:tabs>
          <w:tab w:val="num" w:pos="5749"/>
        </w:tabs>
        <w:ind w:left="5749" w:hanging="360"/>
      </w:pPr>
    </w:lvl>
    <w:lvl w:ilvl="8" w:tentative="1">
      <w:start w:val="1"/>
      <w:numFmt w:val="decimal"/>
      <w:lvlText w:val="%9."/>
      <w:lvlJc w:val="left"/>
      <w:pPr>
        <w:tabs>
          <w:tab w:val="num" w:pos="6469"/>
        </w:tabs>
        <w:ind w:left="6469" w:hanging="360"/>
      </w:pPr>
    </w:lvl>
  </w:abstractNum>
  <w:abstractNum w:abstractNumId="11">
    <w:nsid w:val="39D90021"/>
    <w:multiLevelType w:val="hybridMultilevel"/>
    <w:tmpl w:val="20B4FD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CF5436"/>
    <w:multiLevelType w:val="hybridMultilevel"/>
    <w:tmpl w:val="D1DEB7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24FC5"/>
    <w:multiLevelType w:val="hybridMultilevel"/>
    <w:tmpl w:val="DAA46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32E14"/>
    <w:multiLevelType w:val="hybridMultilevel"/>
    <w:tmpl w:val="8632BB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7A664E"/>
    <w:multiLevelType w:val="hybridMultilevel"/>
    <w:tmpl w:val="4C92155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E2CBC"/>
    <w:multiLevelType w:val="hybridMultilevel"/>
    <w:tmpl w:val="C150D05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EFF6F35"/>
    <w:multiLevelType w:val="hybridMultilevel"/>
    <w:tmpl w:val="1B8E5E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15"/>
  </w:num>
  <w:num w:numId="18">
    <w:abstractNumId w:val="11"/>
  </w:num>
  <w:num w:numId="19">
    <w:abstractNumId w:val="10"/>
  </w:num>
  <w:num w:numId="20">
    <w:abstractNumId w:val="6"/>
  </w:num>
  <w:num w:numId="21">
    <w:abstractNumId w:val="7"/>
  </w:num>
  <w:num w:numId="22">
    <w:abstractNumId w:val="13"/>
  </w:num>
  <w:num w:numId="23">
    <w:abstractNumId w:val="9"/>
  </w:num>
  <w:num w:numId="24">
    <w:abstractNumId w:val="16"/>
  </w:num>
  <w:num w:numId="25">
    <w:abstractNumId w:val="12"/>
  </w:num>
  <w:num w:numId="26">
    <w:abstractNumId w:val="8"/>
  </w:num>
  <w:num w:numId="27">
    <w:abstractNumId w:val="17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414C"/>
    <w:rsid w:val="000371F2"/>
    <w:rsid w:val="00043C19"/>
    <w:rsid w:val="00061C9F"/>
    <w:rsid w:val="00062572"/>
    <w:rsid w:val="00065496"/>
    <w:rsid w:val="00066EBD"/>
    <w:rsid w:val="00081B4A"/>
    <w:rsid w:val="00087F83"/>
    <w:rsid w:val="00092475"/>
    <w:rsid w:val="000935E5"/>
    <w:rsid w:val="00097563"/>
    <w:rsid w:val="00157999"/>
    <w:rsid w:val="00157C80"/>
    <w:rsid w:val="00190203"/>
    <w:rsid w:val="0019627C"/>
    <w:rsid w:val="00197C26"/>
    <w:rsid w:val="00197C9B"/>
    <w:rsid w:val="001C74E3"/>
    <w:rsid w:val="001D0356"/>
    <w:rsid w:val="002346BF"/>
    <w:rsid w:val="00250090"/>
    <w:rsid w:val="0025370B"/>
    <w:rsid w:val="00262A23"/>
    <w:rsid w:val="00263AF7"/>
    <w:rsid w:val="002A3973"/>
    <w:rsid w:val="002C1307"/>
    <w:rsid w:val="002C7E87"/>
    <w:rsid w:val="0030567B"/>
    <w:rsid w:val="003254FA"/>
    <w:rsid w:val="00327FAA"/>
    <w:rsid w:val="0033640D"/>
    <w:rsid w:val="003942D9"/>
    <w:rsid w:val="003A0D54"/>
    <w:rsid w:val="00404645"/>
    <w:rsid w:val="00405E04"/>
    <w:rsid w:val="00465642"/>
    <w:rsid w:val="00471426"/>
    <w:rsid w:val="00472570"/>
    <w:rsid w:val="00477DBC"/>
    <w:rsid w:val="00497AB1"/>
    <w:rsid w:val="004C3082"/>
    <w:rsid w:val="00510C29"/>
    <w:rsid w:val="00526C28"/>
    <w:rsid w:val="00531364"/>
    <w:rsid w:val="00534B2B"/>
    <w:rsid w:val="00560E54"/>
    <w:rsid w:val="00590998"/>
    <w:rsid w:val="005B273D"/>
    <w:rsid w:val="005C0C9E"/>
    <w:rsid w:val="005C1230"/>
    <w:rsid w:val="005D71BC"/>
    <w:rsid w:val="005E0EDB"/>
    <w:rsid w:val="005F2164"/>
    <w:rsid w:val="00612882"/>
    <w:rsid w:val="0061587B"/>
    <w:rsid w:val="00623EDF"/>
    <w:rsid w:val="0064414C"/>
    <w:rsid w:val="006563F9"/>
    <w:rsid w:val="00673D80"/>
    <w:rsid w:val="006B594D"/>
    <w:rsid w:val="006E0B89"/>
    <w:rsid w:val="00711788"/>
    <w:rsid w:val="00720E7E"/>
    <w:rsid w:val="00727FFA"/>
    <w:rsid w:val="00737EF8"/>
    <w:rsid w:val="007535D1"/>
    <w:rsid w:val="007603E3"/>
    <w:rsid w:val="007639BA"/>
    <w:rsid w:val="007864C9"/>
    <w:rsid w:val="007F4A92"/>
    <w:rsid w:val="008038B1"/>
    <w:rsid w:val="00841A7A"/>
    <w:rsid w:val="008577D2"/>
    <w:rsid w:val="0086474E"/>
    <w:rsid w:val="00886E6D"/>
    <w:rsid w:val="008D4743"/>
    <w:rsid w:val="008D5EC0"/>
    <w:rsid w:val="009257B9"/>
    <w:rsid w:val="00934233"/>
    <w:rsid w:val="009355B7"/>
    <w:rsid w:val="009570DD"/>
    <w:rsid w:val="00974393"/>
    <w:rsid w:val="00997079"/>
    <w:rsid w:val="009A237F"/>
    <w:rsid w:val="009B5ACC"/>
    <w:rsid w:val="009C4686"/>
    <w:rsid w:val="009D26EB"/>
    <w:rsid w:val="009D6B5C"/>
    <w:rsid w:val="009E26DB"/>
    <w:rsid w:val="009E2D0E"/>
    <w:rsid w:val="009F62C6"/>
    <w:rsid w:val="00A17BB0"/>
    <w:rsid w:val="00A46F16"/>
    <w:rsid w:val="00A72512"/>
    <w:rsid w:val="00AA52A4"/>
    <w:rsid w:val="00AB113A"/>
    <w:rsid w:val="00BA037F"/>
    <w:rsid w:val="00BC259F"/>
    <w:rsid w:val="00BF7AAB"/>
    <w:rsid w:val="00C07A2D"/>
    <w:rsid w:val="00C30D1A"/>
    <w:rsid w:val="00C52DBC"/>
    <w:rsid w:val="00C73181"/>
    <w:rsid w:val="00C930D0"/>
    <w:rsid w:val="00CB1096"/>
    <w:rsid w:val="00CC6CFB"/>
    <w:rsid w:val="00CE1B6C"/>
    <w:rsid w:val="00CE3528"/>
    <w:rsid w:val="00CF2972"/>
    <w:rsid w:val="00D14E1B"/>
    <w:rsid w:val="00D44A9B"/>
    <w:rsid w:val="00D46C63"/>
    <w:rsid w:val="00D500EA"/>
    <w:rsid w:val="00D849A4"/>
    <w:rsid w:val="00D84A1E"/>
    <w:rsid w:val="00DA76A7"/>
    <w:rsid w:val="00DC5B9C"/>
    <w:rsid w:val="00E0417C"/>
    <w:rsid w:val="00E473B1"/>
    <w:rsid w:val="00E90BF1"/>
    <w:rsid w:val="00EA12CF"/>
    <w:rsid w:val="00ED45B8"/>
    <w:rsid w:val="00ED7866"/>
    <w:rsid w:val="00F000EE"/>
    <w:rsid w:val="00F13894"/>
    <w:rsid w:val="00F16DDB"/>
    <w:rsid w:val="00F47034"/>
    <w:rsid w:val="00F4796B"/>
    <w:rsid w:val="00F54633"/>
    <w:rsid w:val="00F70DEA"/>
    <w:rsid w:val="00F81176"/>
    <w:rsid w:val="00F86099"/>
    <w:rsid w:val="00F9707A"/>
    <w:rsid w:val="00FA5984"/>
    <w:rsid w:val="00FC72A9"/>
    <w:rsid w:val="00FD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hadow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="Gill Sans MT" w:hAnsi="Gill Sans MT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1BC"/>
    <w:pPr>
      <w:spacing w:after="200" w:line="276" w:lineRule="auto"/>
    </w:pPr>
    <w:rPr>
      <w:rFonts w:eastAsia="Times New Roman"/>
      <w:color w:val="000000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71BC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5D71BC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D71BC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71BC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71BC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71BC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71BC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71BC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71BC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71BC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Nagwek2Znak">
    <w:name w:val="Nagłówek 2 Znak"/>
    <w:basedOn w:val="Domylnaczcionkaakapitu"/>
    <w:link w:val="Nagwek2"/>
    <w:uiPriority w:val="9"/>
    <w:rsid w:val="005D71BC"/>
    <w:rPr>
      <w:rFonts w:ascii="Bookman Old Style" w:eastAsia="Times New Roman" w:hAnsi="Bookman Old Style" w:cs="Times New Roman"/>
      <w:color w:val="628BAD"/>
      <w:spacing w:val="5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5D71BC"/>
    <w:rPr>
      <w:rFonts w:ascii="Bookman Old Style" w:eastAsia="Times New Roman" w:hAnsi="Bookman Old Style" w:cs="Times New Roman"/>
      <w:color w:val="595959"/>
      <w:spacing w:val="5"/>
      <w:sz w:val="20"/>
    </w:rPr>
  </w:style>
  <w:style w:type="paragraph" w:styleId="Tytu">
    <w:name w:val="Title"/>
    <w:basedOn w:val="Normalny"/>
    <w:link w:val="TytuZnak"/>
    <w:uiPriority w:val="10"/>
    <w:qFormat/>
    <w:rsid w:val="005D71BC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D71BC"/>
    <w:rPr>
      <w:rFonts w:ascii="Bookman Old Style" w:eastAsia="Times New Roman" w:hAnsi="Bookman Old Style" w:cs="Times New Roman"/>
      <w:color w:val="9FB8CD"/>
      <w:sz w:val="52"/>
      <w:szCs w:val="52"/>
    </w:rPr>
  </w:style>
  <w:style w:type="paragraph" w:styleId="Podtytu">
    <w:name w:val="Subtitle"/>
    <w:basedOn w:val="Normalny"/>
    <w:link w:val="PodtytuZnak"/>
    <w:uiPriority w:val="11"/>
    <w:qFormat/>
    <w:rsid w:val="005D71BC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D71BC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rsid w:val="005D71BC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paragraph" w:styleId="Bezodstpw">
    <w:name w:val="No Spacing"/>
    <w:basedOn w:val="Normalny"/>
    <w:uiPriority w:val="99"/>
    <w:qFormat/>
    <w:rsid w:val="005D71B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1BC"/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1BC"/>
    <w:rPr>
      <w:rFonts w:eastAsia="Times New Roman" w:hAnsi="Tahoma"/>
      <w:color w:val="000000"/>
      <w:sz w:val="16"/>
      <w:szCs w:val="16"/>
      <w:lang w:val="pl-PL"/>
    </w:rPr>
  </w:style>
  <w:style w:type="character" w:styleId="Tytuksiki">
    <w:name w:val="Book Title"/>
    <w:basedOn w:val="Domylnaczcionkaakapitu"/>
    <w:uiPriority w:val="33"/>
    <w:qFormat/>
    <w:rsid w:val="005D71BC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pl-PL"/>
    </w:rPr>
  </w:style>
  <w:style w:type="character" w:styleId="Uwydatnienie">
    <w:name w:val="Emphasis"/>
    <w:uiPriority w:val="20"/>
    <w:qFormat/>
    <w:rsid w:val="005D71BC"/>
    <w:rPr>
      <w:rFonts w:eastAsia="Times New Roman" w:cs="Times New Roman"/>
      <w:b/>
      <w:bCs/>
      <w:i/>
      <w:iCs/>
      <w:spacing w:val="0"/>
      <w:szCs w:val="20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5D71BC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D71BC"/>
    <w:rPr>
      <w:color w:val="000000"/>
      <w:sz w:val="20"/>
    </w:rPr>
  </w:style>
  <w:style w:type="paragraph" w:styleId="Nagwek">
    <w:name w:val="header"/>
    <w:basedOn w:val="Normalny"/>
    <w:link w:val="NagwekZnak"/>
    <w:uiPriority w:val="99"/>
    <w:unhideWhenUsed/>
    <w:rsid w:val="005D71BC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D71BC"/>
    <w:rPr>
      <w:color w:val="000000"/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71BC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71BC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71BC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71BC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71BC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71BC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5D71BC"/>
    <w:rPr>
      <w:b/>
      <w:bCs/>
      <w:i/>
      <w:iCs/>
      <w:color w:val="BAC737"/>
      <w:sz w:val="20"/>
    </w:rPr>
  </w:style>
  <w:style w:type="paragraph" w:styleId="Cytatintensywny">
    <w:name w:val="Intense Quote"/>
    <w:basedOn w:val="Normalny"/>
    <w:link w:val="CytatintensywnyZnak"/>
    <w:uiPriority w:val="30"/>
    <w:qFormat/>
    <w:rsid w:val="005D71BC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71BC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Odwoanieintensywne">
    <w:name w:val="Intense Reference"/>
    <w:basedOn w:val="Domylnaczcionkaakapitu"/>
    <w:uiPriority w:val="32"/>
    <w:qFormat/>
    <w:rsid w:val="005D71BC"/>
    <w:rPr>
      <w:b/>
      <w:bCs/>
      <w:color w:val="525A7D"/>
      <w:sz w:val="20"/>
      <w:u w:val="single"/>
    </w:rPr>
  </w:style>
  <w:style w:type="paragraph" w:styleId="Listapunktowana">
    <w:name w:val="List Bullet"/>
    <w:basedOn w:val="Normalny"/>
    <w:uiPriority w:val="36"/>
    <w:unhideWhenUsed/>
    <w:qFormat/>
    <w:rsid w:val="005D71BC"/>
    <w:pPr>
      <w:numPr>
        <w:numId w:val="11"/>
      </w:numPr>
      <w:spacing w:after="120"/>
      <w:contextualSpacing/>
    </w:pPr>
  </w:style>
  <w:style w:type="paragraph" w:styleId="Listapunktowana2">
    <w:name w:val="List Bullet 2"/>
    <w:basedOn w:val="Normalny"/>
    <w:uiPriority w:val="36"/>
    <w:unhideWhenUsed/>
    <w:qFormat/>
    <w:rsid w:val="005D71BC"/>
    <w:pPr>
      <w:numPr>
        <w:numId w:val="12"/>
      </w:numPr>
      <w:spacing w:after="120"/>
      <w:contextualSpacing/>
    </w:pPr>
  </w:style>
  <w:style w:type="paragraph" w:styleId="Listapunktowana3">
    <w:name w:val="List Bullet 3"/>
    <w:basedOn w:val="Normalny"/>
    <w:uiPriority w:val="36"/>
    <w:unhideWhenUsed/>
    <w:qFormat/>
    <w:rsid w:val="005D71BC"/>
    <w:pPr>
      <w:numPr>
        <w:numId w:val="13"/>
      </w:numPr>
      <w:spacing w:after="120"/>
      <w:contextualSpacing/>
    </w:pPr>
  </w:style>
  <w:style w:type="paragraph" w:styleId="Listapunktowana4">
    <w:name w:val="List Bullet 4"/>
    <w:basedOn w:val="Normalny"/>
    <w:uiPriority w:val="36"/>
    <w:unhideWhenUsed/>
    <w:qFormat/>
    <w:rsid w:val="005D71BC"/>
    <w:pPr>
      <w:numPr>
        <w:numId w:val="14"/>
      </w:numPr>
      <w:spacing w:after="120"/>
      <w:contextualSpacing/>
    </w:pPr>
  </w:style>
  <w:style w:type="paragraph" w:styleId="Listapunktowana5">
    <w:name w:val="List Bullet 5"/>
    <w:basedOn w:val="Normalny"/>
    <w:uiPriority w:val="36"/>
    <w:unhideWhenUsed/>
    <w:qFormat/>
    <w:rsid w:val="005D71BC"/>
    <w:pPr>
      <w:numPr>
        <w:numId w:val="15"/>
      </w:numPr>
      <w:spacing w:after="120"/>
      <w:contextualSpacing/>
    </w:pPr>
  </w:style>
  <w:style w:type="character" w:styleId="Tekstzastpczy">
    <w:name w:val="Placeholder Text"/>
    <w:basedOn w:val="Domylnaczcionkaakapitu"/>
    <w:uiPriority w:val="99"/>
    <w:semiHidden/>
    <w:rsid w:val="005D71BC"/>
    <w:rPr>
      <w:color w:val="808080"/>
    </w:rPr>
  </w:style>
  <w:style w:type="paragraph" w:styleId="Cytat">
    <w:name w:val="Quote"/>
    <w:basedOn w:val="Normalny"/>
    <w:link w:val="CytatZnak"/>
    <w:uiPriority w:val="29"/>
    <w:qFormat/>
    <w:rsid w:val="005D71BC"/>
    <w:rPr>
      <w:i/>
      <w:iCs/>
      <w:color w:val="7F7F7F"/>
    </w:rPr>
  </w:style>
  <w:style w:type="character" w:customStyle="1" w:styleId="CytatZnak">
    <w:name w:val="Cytat Znak"/>
    <w:basedOn w:val="Domylnaczcionkaakapitu"/>
    <w:link w:val="Cytat"/>
    <w:uiPriority w:val="29"/>
    <w:rsid w:val="005D71BC"/>
    <w:rPr>
      <w:i/>
      <w:iCs/>
      <w:color w:val="7F7F7F"/>
      <w:sz w:val="20"/>
    </w:rPr>
  </w:style>
  <w:style w:type="character" w:styleId="Pogrubienie">
    <w:name w:val="Strong"/>
    <w:uiPriority w:val="22"/>
    <w:qFormat/>
    <w:rsid w:val="005D71BC"/>
    <w:rPr>
      <w:rFonts w:ascii="Gill Sans MT" w:eastAsia="Times New Roman" w:hAnsi="Gill Sans MT" w:cs="Times New Roman"/>
      <w:b/>
      <w:bCs/>
      <w:iCs w:val="0"/>
      <w:color w:val="9FB8CD"/>
      <w:szCs w:val="20"/>
      <w:lang w:val="pl-PL"/>
    </w:rPr>
  </w:style>
  <w:style w:type="character" w:styleId="Wyrnieniedelikatne">
    <w:name w:val="Subtle Emphasis"/>
    <w:basedOn w:val="Domylnaczcionkaakapitu"/>
    <w:uiPriority w:val="19"/>
    <w:qFormat/>
    <w:rsid w:val="005D71BC"/>
    <w:rPr>
      <w:i/>
      <w:iCs/>
      <w:color w:val="737373"/>
      <w:kern w:val="16"/>
      <w:sz w:val="20"/>
    </w:rPr>
  </w:style>
  <w:style w:type="character" w:styleId="Odwoaniedelikatne">
    <w:name w:val="Subtle Reference"/>
    <w:basedOn w:val="Domylnaczcionkaakapitu"/>
    <w:uiPriority w:val="31"/>
    <w:qFormat/>
    <w:rsid w:val="005D71BC"/>
    <w:rPr>
      <w:color w:val="737373"/>
      <w:sz w:val="20"/>
      <w:u w:val="single"/>
    </w:rPr>
  </w:style>
  <w:style w:type="table" w:styleId="Tabela-Siatka">
    <w:name w:val="Table Grid"/>
    <w:basedOn w:val="Standardowy"/>
    <w:uiPriority w:val="1"/>
    <w:rsid w:val="005D71B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1">
    <w:name w:val="toc 1"/>
    <w:basedOn w:val="Normalny"/>
    <w:next w:val="Normalny"/>
    <w:autoRedefine/>
    <w:uiPriority w:val="39"/>
    <w:unhideWhenUsed/>
    <w:qFormat/>
    <w:rsid w:val="001D0356"/>
    <w:pPr>
      <w:tabs>
        <w:tab w:val="right" w:leader="dot" w:pos="8630"/>
      </w:tabs>
      <w:spacing w:after="40" w:line="240" w:lineRule="auto"/>
    </w:pPr>
    <w:rPr>
      <w:small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D71B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5D71B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pistreci4">
    <w:name w:val="toc 4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pistreci5">
    <w:name w:val="toc 5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pistreci6">
    <w:name w:val="toc 6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pistreci7">
    <w:name w:val="toc 7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pistreci8">
    <w:name w:val="toc 8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pistreci9">
    <w:name w:val="toc 9"/>
    <w:basedOn w:val="Normalny"/>
    <w:next w:val="Normalny"/>
    <w:autoRedefine/>
    <w:uiPriority w:val="99"/>
    <w:semiHidden/>
    <w:unhideWhenUsed/>
    <w:qFormat/>
    <w:rsid w:val="005D71B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topkalewa">
    <w:name w:val="Stopka (lewa)"/>
    <w:basedOn w:val="Normalny"/>
    <w:next w:val="Normalny"/>
    <w:uiPriority w:val="35"/>
    <w:qFormat/>
    <w:rsid w:val="005D71BC"/>
    <w:pPr>
      <w:pBdr>
        <w:top w:val="dashed" w:sz="4" w:space="18" w:color="7F7F7F"/>
      </w:pBdr>
      <w:tabs>
        <w:tab w:val="center" w:pos="4320"/>
        <w:tab w:val="right" w:pos="8640"/>
      </w:tabs>
      <w:spacing w:line="240" w:lineRule="auto"/>
      <w:contextualSpacing/>
    </w:pPr>
    <w:rPr>
      <w:color w:val="7F7F7F"/>
    </w:rPr>
  </w:style>
  <w:style w:type="paragraph" w:customStyle="1" w:styleId="Stopkaprawa">
    <w:name w:val="Stopka (prawa)"/>
    <w:basedOn w:val="Stopka"/>
    <w:uiPriority w:val="35"/>
    <w:qFormat/>
    <w:rsid w:val="005D71BC"/>
    <w:pPr>
      <w:pBdr>
        <w:top w:val="dashed" w:sz="4" w:space="18" w:color="7F7F7F"/>
      </w:pBdr>
      <w:spacing w:line="240" w:lineRule="auto"/>
      <w:contextualSpacing/>
      <w:jc w:val="right"/>
    </w:pPr>
    <w:rPr>
      <w:color w:val="7F7F7F"/>
    </w:rPr>
  </w:style>
  <w:style w:type="paragraph" w:customStyle="1" w:styleId="Nagwekpierwszastrona">
    <w:name w:val="Nagłówek (pierwsza strona)"/>
    <w:basedOn w:val="Normalny"/>
    <w:next w:val="Normalny"/>
    <w:uiPriority w:val="39"/>
    <w:rsid w:val="005D71BC"/>
    <w:pPr>
      <w:pBdr>
        <w:bottom w:val="dashed" w:sz="4" w:space="18" w:color="7F7F7F"/>
      </w:pBdr>
      <w:tabs>
        <w:tab w:val="center" w:pos="4320"/>
        <w:tab w:val="right" w:pos="8640"/>
      </w:tabs>
      <w:spacing w:line="396" w:lineRule="auto"/>
    </w:pPr>
    <w:rPr>
      <w:color w:val="7F7F7F"/>
    </w:rPr>
  </w:style>
  <w:style w:type="paragraph" w:customStyle="1" w:styleId="Nagweklewy">
    <w:name w:val="Nagłówek (lewy)"/>
    <w:basedOn w:val="Nagwek"/>
    <w:uiPriority w:val="35"/>
    <w:qFormat/>
    <w:rsid w:val="005D71BC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Nagwekprawy">
    <w:name w:val="Nagłówek (prawy)"/>
    <w:basedOn w:val="Nagwek"/>
    <w:uiPriority w:val="35"/>
    <w:qFormat/>
    <w:rsid w:val="005D71BC"/>
    <w:pPr>
      <w:pBdr>
        <w:bottom w:val="dashed" w:sz="4" w:space="18" w:color="7F7F7F"/>
      </w:pBdr>
      <w:jc w:val="right"/>
    </w:pPr>
    <w:rPr>
      <w:color w:val="7F7F7F"/>
    </w:rPr>
  </w:style>
  <w:style w:type="paragraph" w:customStyle="1" w:styleId="Imiinazwiskoadresata">
    <w:name w:val="Imię i nazwisko adresata"/>
    <w:basedOn w:val="Normalny"/>
    <w:uiPriority w:val="14"/>
    <w:rsid w:val="005D71BC"/>
    <w:pPr>
      <w:spacing w:after="0" w:line="240" w:lineRule="auto"/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customStyle="1" w:styleId="Adresnadawcy">
    <w:name w:val="Adres nadawcy"/>
    <w:basedOn w:val="Normalny"/>
    <w:uiPriority w:val="14"/>
    <w:rsid w:val="005D71BC"/>
    <w:pPr>
      <w:spacing w:before="200" w:after="0"/>
      <w:contextualSpacing/>
      <w:jc w:val="right"/>
    </w:pPr>
    <w:rPr>
      <w:color w:val="9FB8CD"/>
      <w:sz w:val="18"/>
      <w:szCs w:val="18"/>
    </w:rPr>
  </w:style>
  <w:style w:type="paragraph" w:styleId="Akapitzlist">
    <w:name w:val="List Paragraph"/>
    <w:basedOn w:val="Normalny"/>
    <w:uiPriority w:val="34"/>
    <w:qFormat/>
    <w:rsid w:val="0064414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3A0D5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A0D54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A0D54"/>
    <w:rPr>
      <w:rFonts w:eastAsia="Times New Roman"/>
      <w:color w:val="000000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A0D5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A0D54"/>
    <w:rPr>
      <w:b/>
      <w:bCs/>
    </w:rPr>
  </w:style>
  <w:style w:type="character" w:styleId="Hipercze">
    <w:name w:val="Hyperlink"/>
    <w:basedOn w:val="Domylnaczcionkaakapitu"/>
    <w:uiPriority w:val="99"/>
    <w:unhideWhenUsed/>
    <w:rsid w:val="00590998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86E6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/>
      <w:outlineLvl w:val="9"/>
    </w:pPr>
    <w:rPr>
      <w:b/>
      <w:bCs/>
      <w:color w:val="525A7D"/>
      <w:spacing w:val="0"/>
      <w:sz w:val="28"/>
      <w:szCs w:val="28"/>
    </w:rPr>
  </w:style>
  <w:style w:type="paragraph" w:styleId="Poprawka">
    <w:name w:val="Revision"/>
    <w:hidden/>
    <w:uiPriority w:val="99"/>
    <w:semiHidden/>
    <w:rsid w:val="00157C80"/>
    <w:rPr>
      <w:rFonts w:eastAsia="Times New Roman"/>
      <w:color w:val="000000"/>
      <w:lang w:eastAsia="en-US"/>
    </w:rPr>
  </w:style>
  <w:style w:type="character" w:customStyle="1" w:styleId="spelle">
    <w:name w:val="spelle"/>
    <w:basedOn w:val="Domylnaczcionkaakapitu"/>
    <w:rsid w:val="0033640D"/>
  </w:style>
  <w:style w:type="character" w:styleId="UyteHipercze">
    <w:name w:val="FollowedHyperlink"/>
    <w:basedOn w:val="Domylnaczcionkaakapitu"/>
    <w:uiPriority w:val="99"/>
    <w:semiHidden/>
    <w:unhideWhenUsed/>
    <w:rsid w:val="00F70DEA"/>
    <w:rPr>
      <w:color w:val="6B5680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70DEA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70DEA"/>
    <w:rPr>
      <w:rFonts w:eastAsia="Times New Roman"/>
      <w:color w:val="000000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70DE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0DEA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0DEA"/>
    <w:rPr>
      <w:rFonts w:eastAsia="Times New Roman"/>
      <w:color w:val="000000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0DE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relisoft.com/science/CrcMath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www.relisoft.com/science/CrcMath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zpt.tele.pw.edu.p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bastian\Dane%20aplikacji\Microsoft\Templates\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6AD465CDA071DA41B18DEA33A4C9A944" ma:contentTypeVersion="" ma:contentTypeDescription="" ma:contentTypeScope="" ma:versionID="a0577eaf962692ccc7ac76b5b23abdcf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D7623-010F-4EA5-8627-FCD85FB66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B7AC0EB-8D1A-4EA4-8723-1ECA00F8AF21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D959DA1D-AD6D-4DCB-872D-018B10C8C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0</TotalTime>
  <Pages>11</Pages>
  <Words>1759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Wykrywanie błędów transmisji</dc:title>
  <dc:creator>Łuczak</dc:creator>
  <cp:lastModifiedBy>Łuczak</cp:lastModifiedBy>
  <cp:revision>2</cp:revision>
  <cp:lastPrinted>2009-04-03T07:47:00Z</cp:lastPrinted>
  <dcterms:created xsi:type="dcterms:W3CDTF">2009-06-15T17:20:00Z</dcterms:created>
  <dcterms:modified xsi:type="dcterms:W3CDTF">2009-06-15T17:20:00Z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1045</vt:i4>
  </property>
  <property fmtid="{D5CDD505-2E9C-101B-9397-08002B2CF9AE}" pid="3" name="_Version">
    <vt:lpwstr>0809</vt:lpwstr>
  </property>
  <property fmtid="{D5CDD505-2E9C-101B-9397-08002B2CF9AE}" pid="4" name="_TemplateID">
    <vt:lpwstr>TC101927531045</vt:lpwstr>
  </property>
  <property fmtid="{D5CDD505-2E9C-101B-9397-08002B2CF9AE}" pid="5" name="_DocHome">
    <vt:i4>-376075109</vt:i4>
  </property>
  <property fmtid="{D5CDD505-2E9C-101B-9397-08002B2CF9AE}" pid="6" name="ContentTypeId">
    <vt:lpwstr>0x006AD465CDA071DA41B18DEA33A4C9A944</vt:lpwstr>
  </property>
  <property fmtid="{D5CDD505-2E9C-101B-9397-08002B2CF9AE}" pid="7" name="_SourceUrl">
    <vt:lpwstr/>
  </property>
  <property fmtid="{D5CDD505-2E9C-101B-9397-08002B2CF9AE}" pid="8" name="AutoVersionDisabled">
    <vt:lpwstr>0</vt:lpwstr>
  </property>
  <property fmtid="{D5CDD505-2E9C-101B-9397-08002B2CF9AE}" pid="9" name="ItemType">
    <vt:lpwstr>1</vt:lpwstr>
  </property>
  <property fmtid="{D5CDD505-2E9C-101B-9397-08002B2CF9AE}" pid="10" name="Order">
    <vt:lpwstr/>
  </property>
  <property fmtid="{D5CDD505-2E9C-101B-9397-08002B2CF9AE}" pid="11" name="MetaInfo">
    <vt:lpwstr/>
  </property>
  <property fmtid="{D5CDD505-2E9C-101B-9397-08002B2CF9AE}" pid="12" name="Description">
    <vt:lpwstr/>
  </property>
</Properties>
</file>